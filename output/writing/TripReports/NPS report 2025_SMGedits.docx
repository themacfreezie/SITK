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AB67A" w14:textId="312EBF86" w:rsidR="008F2B65" w:rsidRDefault="005537FC" w:rsidP="005537FC">
      <w:pPr>
        <w:spacing w:after="0" w:line="240" w:lineRule="auto"/>
      </w:pPr>
      <w:r>
        <w:t>Hello</w:t>
      </w:r>
      <w:r w:rsidR="008F2B65" w:rsidRPr="005537FC">
        <w:t xml:space="preserve"> Mary and Zac</w:t>
      </w:r>
    </w:p>
    <w:p w14:paraId="3E2643FD" w14:textId="77777777" w:rsidR="005537FC" w:rsidRDefault="005537FC" w:rsidP="005537FC">
      <w:pPr>
        <w:spacing w:after="0" w:line="240" w:lineRule="auto"/>
        <w:ind w:left="360"/>
      </w:pPr>
    </w:p>
    <w:p w14:paraId="304B73A5" w14:textId="2CF04EC5" w:rsidR="008F2B65" w:rsidRDefault="008F2B65" w:rsidP="005537FC">
      <w:pPr>
        <w:spacing w:after="0" w:line="240" w:lineRule="auto"/>
      </w:pPr>
      <w:r>
        <w:t>I wanted to give you an update regarding progress on the Sitka Salmon modeling project.  I’ve spent the past year focused on how best to approach the issue of modeling and inferences related to estimating pink salmon in the Indian River and the role of hatchery strays.  To that end, I’ve had a number of meeting</w:t>
      </w:r>
      <w:r w:rsidR="005537FC">
        <w:t>s</w:t>
      </w:r>
      <w:r>
        <w:t xml:space="preserve"> with ADF&amp;G seeking additional </w:t>
      </w:r>
      <w:r w:rsidR="005537FC">
        <w:t>data and</w:t>
      </w:r>
      <w:r>
        <w:t xml:space="preserve"> trying out different models and approaches that best suit these objectives. I’ve also had to focus on writing my dissertation/research proposal based on that </w:t>
      </w:r>
      <w:r w:rsidR="005537FC">
        <w:t>trial-and-error</w:t>
      </w:r>
      <w:r>
        <w:t xml:space="preserve"> approach.  Last month, I presented that proposal formally to my committee and will be finalizing the draft, based on feedback, later this month.  </w:t>
      </w:r>
    </w:p>
    <w:p w14:paraId="36C44FA1" w14:textId="77777777" w:rsidR="008F2B65" w:rsidRDefault="008F2B65" w:rsidP="005537FC">
      <w:pPr>
        <w:pStyle w:val="ListParagraph"/>
        <w:spacing w:after="0" w:line="240" w:lineRule="auto"/>
        <w:ind w:left="360"/>
      </w:pPr>
    </w:p>
    <w:p w14:paraId="24C0230E" w14:textId="7D132BA5" w:rsidR="00C33F11" w:rsidRDefault="008F2B65" w:rsidP="005537FC">
      <w:pPr>
        <w:spacing w:after="0" w:line="240" w:lineRule="auto"/>
      </w:pPr>
      <w:r>
        <w:t xml:space="preserve">To summarize, the </w:t>
      </w:r>
      <w:r w:rsidR="00737108">
        <w:t xml:space="preserve">research seeks to assess whether the abundances of pink salmon observed in recent decades at Indian River exist within a natural range of variation relative to pink salmon streams elsewhere in the region. </w:t>
      </w:r>
      <w:r>
        <w:t xml:space="preserve"> The additional and related objective is to </w:t>
      </w:r>
      <w:r w:rsidR="00737108">
        <w:t>quantify the effect SJH operations has had on abundances of pink salmon at Indian River over time.</w:t>
      </w:r>
      <w:r>
        <w:t xml:space="preserve">  My focus has been based on the assumption that h</w:t>
      </w:r>
      <w:r w:rsidR="00C33F11">
        <w:t>arm to ecosystems can be driven by the hyperabundance of a native species</w:t>
      </w:r>
      <w:r>
        <w:t xml:space="preserve"> </w:t>
      </w:r>
      <w:r w:rsidR="00440D33">
        <w:t>d</w:t>
      </w:r>
      <w:r w:rsidR="00C33F11">
        <w:t>ue either to shifting regional trends in habitat suitability, to direct (and often anthropogenic) intervention, or to a combination of these factors</w:t>
      </w:r>
      <w:r>
        <w:t xml:space="preserve">.  </w:t>
      </w:r>
      <w:r w:rsidR="00C33F11">
        <w:t xml:space="preserve"> </w:t>
      </w:r>
    </w:p>
    <w:p w14:paraId="327BA1A6" w14:textId="77777777" w:rsidR="005537FC" w:rsidRDefault="005537FC" w:rsidP="005537FC">
      <w:pPr>
        <w:spacing w:after="0" w:line="240" w:lineRule="auto"/>
      </w:pPr>
    </w:p>
    <w:p w14:paraId="6286AE67" w14:textId="3BD352DA" w:rsidR="00C33F11" w:rsidRDefault="008F2B65" w:rsidP="005537FC">
      <w:pPr>
        <w:spacing w:after="0" w:line="240" w:lineRule="auto"/>
      </w:pPr>
      <w:r>
        <w:t>As you know n</w:t>
      </w:r>
      <w:r w:rsidR="00C33F11" w:rsidRPr="00CD14B8">
        <w:t xml:space="preserve">umbers </w:t>
      </w:r>
      <w:r>
        <w:t xml:space="preserve">of pink salmon </w:t>
      </w:r>
      <w:r w:rsidR="00C33F11" w:rsidRPr="00CD14B8">
        <w:t>have increased rapidly in the last</w:t>
      </w:r>
      <w:r w:rsidR="00C33F11">
        <w:t xml:space="preserve"> 30</w:t>
      </w:r>
      <w:r>
        <w:t xml:space="preserve"> years</w:t>
      </w:r>
      <w:r w:rsidR="005537FC">
        <w:t>,</w:t>
      </w:r>
      <w:r>
        <w:t xml:space="preserve"> coincident with operations of the SJH</w:t>
      </w:r>
      <w:r w:rsidR="005537FC">
        <w:t>,</w:t>
      </w:r>
      <w:r w:rsidR="00C33F11">
        <w:t xml:space="preserve"> </w:t>
      </w:r>
      <w:r>
        <w:t>and there have been example when h</w:t>
      </w:r>
      <w:r w:rsidR="00C33F11">
        <w:t>igh fish densities can impact the Indian River’s ability to sustain other resident fish species by crashing in-stream dissolved oxygen concentrations</w:t>
      </w:r>
      <w:r w:rsidR="005537FC">
        <w:t>.</w:t>
      </w:r>
    </w:p>
    <w:p w14:paraId="761E9F4A" w14:textId="77777777" w:rsidR="005537FC" w:rsidRDefault="005537FC" w:rsidP="005537FC">
      <w:pPr>
        <w:spacing w:after="0" w:line="240" w:lineRule="auto"/>
      </w:pPr>
    </w:p>
    <w:p w14:paraId="283BD1FE" w14:textId="77777777" w:rsidR="008F10EB" w:rsidRDefault="00550F02" w:rsidP="008F10EB">
      <w:pPr>
        <w:spacing w:after="0" w:line="240" w:lineRule="auto"/>
        <w:rPr>
          <w:noProof/>
        </w:rPr>
      </w:pPr>
      <w:r>
        <w:t xml:space="preserve">As of now I seek to focus on 2 fundamental questions/objectives </w:t>
      </w:r>
      <w:commentRangeStart w:id="0"/>
      <w:r>
        <w:t xml:space="preserve">and will write at least 2 </w:t>
      </w:r>
      <w:r w:rsidR="005537FC">
        <w:t>stand-alone</w:t>
      </w:r>
      <w:r>
        <w:t xml:space="preserve"> manuscripts</w:t>
      </w:r>
      <w:r w:rsidR="005537FC">
        <w:t>)</w:t>
      </w:r>
      <w:r>
        <w:t xml:space="preserve"> that I hope will be of strong value to you.  These are X and Y.</w:t>
      </w:r>
      <w:commentRangeEnd w:id="0"/>
      <w:r w:rsidR="005537FC">
        <w:rPr>
          <w:rStyle w:val="CommentReference"/>
        </w:rPr>
        <w:commentReference w:id="0"/>
      </w:r>
      <w:r>
        <w:t xml:space="preserve"> </w:t>
      </w:r>
      <w:r w:rsidR="008F2B65">
        <w:t>My approach i</w:t>
      </w:r>
      <w:r w:rsidR="005537FC">
        <w:t xml:space="preserve">nvolve integrating data from </w:t>
      </w:r>
      <w:r w:rsidR="008F2B65">
        <w:t xml:space="preserve">Indian River and </w:t>
      </w:r>
      <w:r w:rsidR="005537FC">
        <w:t>the wider region</w:t>
      </w:r>
      <w:r w:rsidR="008F2B65">
        <w:t xml:space="preserve"> to make inferences about trend</w:t>
      </w:r>
      <w:r w:rsidR="005537FC">
        <w:t xml:space="preserve">s in pink salmon populations, and to </w:t>
      </w:r>
      <w:r w:rsidR="00440D33">
        <w:t>consider the impact of SJH releases of pink salmon on Indian River populations using data from operations reports filed by the hatchery with ADFG</w:t>
      </w:r>
      <w:r w:rsidR="008F2B65">
        <w:t>.  To t</w:t>
      </w:r>
      <w:r w:rsidR="00440D33">
        <w:t>hese</w:t>
      </w:r>
      <w:r w:rsidR="008F2B65">
        <w:t xml:space="preserve"> end</w:t>
      </w:r>
      <w:r w:rsidR="00440D33">
        <w:t>s</w:t>
      </w:r>
      <w:r w:rsidR="008F2B65">
        <w:t xml:space="preserve">, I’m utilizing </w:t>
      </w:r>
      <w:r w:rsidR="00C33F11">
        <w:t xml:space="preserve">ADFG </w:t>
      </w:r>
      <w:r w:rsidR="00D53E0B">
        <w:t>su</w:t>
      </w:r>
      <w:r w:rsidR="00C33F11">
        <w:t xml:space="preserve">rveys </w:t>
      </w:r>
      <w:r w:rsidR="008F2B65">
        <w:t xml:space="preserve">of </w:t>
      </w:r>
      <w:r w:rsidR="00C33F11">
        <w:t xml:space="preserve">700 </w:t>
      </w:r>
      <w:r w:rsidR="00D53E0B">
        <w:t xml:space="preserve">pink salmon </w:t>
      </w:r>
      <w:r w:rsidR="00B84AF6">
        <w:t xml:space="preserve">index </w:t>
      </w:r>
      <w:r w:rsidR="00C33F11">
        <w:t xml:space="preserve">streams in </w:t>
      </w:r>
      <w:r w:rsidR="00D53E0B">
        <w:t>SEAK</w:t>
      </w:r>
      <w:r w:rsidR="00440D33">
        <w:t xml:space="preserve">, </w:t>
      </w:r>
      <w:r w:rsidR="008F2B65">
        <w:t xml:space="preserve">including the </w:t>
      </w:r>
      <w:r w:rsidR="00C33F11">
        <w:t>35 streams</w:t>
      </w:r>
      <w:r w:rsidR="00C33F11" w:rsidRPr="0013608A">
        <w:t xml:space="preserve"> </w:t>
      </w:r>
      <w:r w:rsidR="00D53E0B">
        <w:t>grouped near</w:t>
      </w:r>
      <w:r w:rsidR="00C33F11">
        <w:t xml:space="preserve"> Sitka and the Indian River</w:t>
      </w:r>
      <w:r w:rsidR="005537FC">
        <w:t xml:space="preserve">. </w:t>
      </w:r>
      <w:r w:rsidR="008F2B65">
        <w:t xml:space="preserve">I’m also utilizing data collected </w:t>
      </w:r>
      <w:r w:rsidR="00C33F11">
        <w:t xml:space="preserve">intermittently </w:t>
      </w:r>
      <w:r w:rsidR="008F2B65">
        <w:t xml:space="preserve">by ADFG of </w:t>
      </w:r>
      <w:r w:rsidR="00C33F11">
        <w:t xml:space="preserve">pink salmon escapement </w:t>
      </w:r>
      <w:r w:rsidR="008B6949">
        <w:t>at Indian River</w:t>
      </w:r>
      <w:r w:rsidR="005537FC">
        <w:t xml:space="preserve">. </w:t>
      </w:r>
      <w:r w:rsidR="00A23158">
        <w:t>For estimating abundance and trends, I’ve decide</w:t>
      </w:r>
      <w:r w:rsidR="00440D33">
        <w:t>d</w:t>
      </w:r>
      <w:r w:rsidR="00A23158">
        <w:t xml:space="preserve"> on an approach (MARSS) that’s </w:t>
      </w:r>
      <w:r w:rsidR="00B84AF6">
        <w:t>well suited for parsing time series data</w:t>
      </w:r>
      <w:r w:rsidR="005537FC">
        <w:t xml:space="preserve">. </w:t>
      </w:r>
      <w:r w:rsidR="00A23158">
        <w:t xml:space="preserve"> Of course I don’t want to mislead by </w:t>
      </w:r>
      <w:r w:rsidR="00440D33">
        <w:t>inferring</w:t>
      </w:r>
      <w:r w:rsidR="00A23158">
        <w:t xml:space="preserve"> that these results are the final results but preliminary estimates demonstrate IR pink salmon are h</w:t>
      </w:r>
      <w:r w:rsidR="00737056">
        <w:t>igher than average but not outlying</w:t>
      </w:r>
      <w:r w:rsidR="00A23158">
        <w:t xml:space="preserve"> after c</w:t>
      </w:r>
      <w:r w:rsidR="00737056">
        <w:t>ontroll</w:t>
      </w:r>
      <w:r w:rsidR="00A23158">
        <w:t xml:space="preserve">ing </w:t>
      </w:r>
      <w:r w:rsidR="00737056">
        <w:t>for stream length and observer</w:t>
      </w:r>
      <w:r w:rsidR="005537FC">
        <w:t>.</w:t>
      </w:r>
      <w:r w:rsidR="00440D33">
        <w:t xml:space="preserve"> </w:t>
      </w:r>
      <w:r w:rsidR="008F10EB">
        <w:rPr>
          <w:noProof/>
        </w:rPr>
        <w:t xml:space="preserve">Model results demonstrate that SITK salmon follow the region-wide trend of increases in pink salmon, meaning that the Indian River would expect to see increases even if SJH operations didn’t exist.  However, it also demonstrates that abundance is higher than most suggesting……ETC ETC.  </w:t>
      </w:r>
    </w:p>
    <w:p w14:paraId="1F8CD65A" w14:textId="77777777" w:rsidR="008F10EB" w:rsidRDefault="008F10EB" w:rsidP="008F10EB">
      <w:pPr>
        <w:spacing w:after="0" w:line="240" w:lineRule="auto"/>
      </w:pPr>
    </w:p>
    <w:p w14:paraId="19F3D7DD" w14:textId="7751FE11" w:rsidR="008F10EB" w:rsidRDefault="008F10EB" w:rsidP="008F10EB">
      <w:pPr>
        <w:spacing w:after="0" w:line="240" w:lineRule="auto"/>
      </w:pPr>
      <w:r>
        <w:t>I’ll be working to refine these model and build on these inferences….</w:t>
      </w:r>
    </w:p>
    <w:p w14:paraId="66646D2F" w14:textId="3AAD03EA" w:rsidR="008F10EB" w:rsidRDefault="008F10EB" w:rsidP="005537FC">
      <w:pPr>
        <w:spacing w:after="0" w:line="240" w:lineRule="auto"/>
      </w:pPr>
    </w:p>
    <w:p w14:paraId="41F32769" w14:textId="77777777" w:rsidR="008F10EB" w:rsidRDefault="008F10EB" w:rsidP="005537FC">
      <w:pPr>
        <w:spacing w:after="0" w:line="240" w:lineRule="auto"/>
      </w:pPr>
    </w:p>
    <w:p w14:paraId="1572F4E6" w14:textId="35BD8063" w:rsidR="000F0658" w:rsidRDefault="00A23158" w:rsidP="005537FC">
      <w:pPr>
        <w:spacing w:after="0" w:line="240" w:lineRule="auto"/>
      </w:pPr>
      <w:r>
        <w:t xml:space="preserve">I’m also using </w:t>
      </w:r>
      <w:r w:rsidR="00440D33">
        <w:t>d</w:t>
      </w:r>
      <w:r w:rsidR="00737056">
        <w:t>ifference-in-difference analysis</w:t>
      </w:r>
      <w:r>
        <w:t xml:space="preserve"> </w:t>
      </w:r>
      <w:r w:rsidR="00440D33">
        <w:t xml:space="preserve">in an effort </w:t>
      </w:r>
      <w:r>
        <w:t xml:space="preserve">to </w:t>
      </w:r>
      <w:r w:rsidR="00097CE6">
        <w:t>isolate the causal impact of hatchery operations on Indian River pink salmon populations</w:t>
      </w:r>
      <w:r>
        <w:t>.  This is a q</w:t>
      </w:r>
      <w:r w:rsidR="00C56007">
        <w:t xml:space="preserve">uais-experimental approach </w:t>
      </w:r>
      <w:r>
        <w:t xml:space="preserve">that </w:t>
      </w:r>
      <w:r w:rsidR="00C56007">
        <w:t>e</w:t>
      </w:r>
      <w:r w:rsidR="000F0658">
        <w:t>xamines treatment group and control group in pre- and post-treatment periods</w:t>
      </w:r>
      <w:r w:rsidR="005537FC">
        <w:t xml:space="preserve"> </w:t>
      </w:r>
      <w:r w:rsidR="000F0658">
        <w:t>Indian River (treatment) and nearby index streams (control)</w:t>
      </w:r>
    </w:p>
    <w:p w14:paraId="27CAD8A9" w14:textId="29C6D6E6" w:rsidR="00691AE9" w:rsidRDefault="00691AE9" w:rsidP="005537FC">
      <w:pPr>
        <w:spacing w:after="0" w:line="240" w:lineRule="auto"/>
        <w:ind w:left="2520"/>
      </w:pPr>
      <w:r>
        <w:t>Will consider two</w:t>
      </w:r>
      <w:r w:rsidR="000F0658">
        <w:t xml:space="preserve"> </w:t>
      </w:r>
      <w:r>
        <w:t>t</w:t>
      </w:r>
      <w:r w:rsidR="000F0658">
        <w:t>reatment</w:t>
      </w:r>
      <w:r w:rsidR="00C56007">
        <w:t>s</w:t>
      </w:r>
      <w:r w:rsidR="000F0658">
        <w:t xml:space="preserve">: </w:t>
      </w:r>
      <w:r w:rsidR="000F0658">
        <w:tab/>
      </w:r>
    </w:p>
    <w:p w14:paraId="149CFADC" w14:textId="5B8566EF" w:rsidR="000F0658" w:rsidRDefault="000F0658" w:rsidP="005537FC">
      <w:pPr>
        <w:spacing w:after="0" w:line="240" w:lineRule="auto"/>
        <w:ind w:left="3960"/>
      </w:pPr>
      <w:r>
        <w:t xml:space="preserve">Hatchery operations begin in 1975               </w:t>
      </w:r>
    </w:p>
    <w:p w14:paraId="4F82F848" w14:textId="6E7BC549" w:rsidR="00940B20" w:rsidRDefault="000F0658" w:rsidP="005537FC">
      <w:pPr>
        <w:spacing w:after="0" w:line="240" w:lineRule="auto"/>
        <w:ind w:left="3960"/>
      </w:pPr>
      <w:r>
        <w:t>Operations expand in 2010</w:t>
      </w:r>
    </w:p>
    <w:p w14:paraId="1722B5AF" w14:textId="5D9C495B" w:rsidR="00940B20" w:rsidRDefault="00940B20" w:rsidP="005537FC">
      <w:pPr>
        <w:spacing w:line="240" w:lineRule="auto"/>
        <w:ind w:left="1800"/>
      </w:pPr>
      <w:r>
        <w:t>Preliminary results indicate a strong effect of time period and insignificant treatment effect</w:t>
      </w:r>
    </w:p>
    <w:p w14:paraId="2053419E" w14:textId="4DC41F74" w:rsidR="006B4195" w:rsidRDefault="00550F02" w:rsidP="005537FC">
      <w:pPr>
        <w:spacing w:line="240" w:lineRule="auto"/>
        <w:ind w:left="1800"/>
      </w:pPr>
      <w:r>
        <w:t>To understand i</w:t>
      </w:r>
      <w:r w:rsidR="00651C5A">
        <w:t xml:space="preserve">mpact of hatchery releases on Indian River pink salmon abundance </w:t>
      </w:r>
      <w:r>
        <w:t xml:space="preserve">I’ve decided on using </w:t>
      </w:r>
      <w:r w:rsidR="006B4195">
        <w:t xml:space="preserve">MARSS models evaluate the impact of Indian River abundance and hatchery releases in year </w:t>
      </w:r>
      <w:r w:rsidR="006B4195" w:rsidRPr="005537FC">
        <w:rPr>
          <w:i/>
          <w:iCs/>
        </w:rPr>
        <w:t>t-1</w:t>
      </w:r>
      <w:r w:rsidR="006B4195">
        <w:t xml:space="preserve"> on Indian River abundance in year </w:t>
      </w:r>
      <w:r w:rsidR="006B4195" w:rsidRPr="005537FC">
        <w:rPr>
          <w:i/>
          <w:iCs/>
        </w:rPr>
        <w:t>t</w:t>
      </w:r>
      <w:r w:rsidRPr="005537FC">
        <w:rPr>
          <w:i/>
          <w:iCs/>
        </w:rPr>
        <w:t xml:space="preserve"> (a brief description can be found below).  </w:t>
      </w:r>
    </w:p>
    <w:p w14:paraId="20E46BAA" w14:textId="0934E6C8" w:rsidR="006B4195" w:rsidRDefault="00957D1C" w:rsidP="005537FC">
      <w:pPr>
        <w:spacing w:line="240" w:lineRule="auto"/>
        <w:ind w:left="2520"/>
      </w:pPr>
      <w:r>
        <w:t>Separate models will consider impact of hatchery releases (known) and impact of estimated hatchery returning adults</w:t>
      </w:r>
    </w:p>
    <w:p w14:paraId="31909A9A" w14:textId="39B7D30B" w:rsidR="00957D1C" w:rsidRDefault="00957D1C" w:rsidP="005537FC">
      <w:pPr>
        <w:spacing w:line="240" w:lineRule="auto"/>
        <w:ind w:left="1800"/>
      </w:pPr>
      <w:r>
        <w:t>Most direct quantification of the impact of hatchery releases on Indian River abundances</w:t>
      </w:r>
    </w:p>
    <w:p w14:paraId="7B814921" w14:textId="77777777" w:rsidR="00C33F11" w:rsidRDefault="00C33F11" w:rsidP="005537FC">
      <w:pPr>
        <w:pStyle w:val="ListParagraph"/>
        <w:spacing w:line="240" w:lineRule="auto"/>
        <w:ind w:left="360"/>
      </w:pPr>
    </w:p>
    <w:p w14:paraId="3E4447BC" w14:textId="49ACB3BD" w:rsidR="00B11353" w:rsidRDefault="00C33F11" w:rsidP="008F10EB">
      <w:pPr>
        <w:spacing w:line="240" w:lineRule="auto"/>
      </w:pPr>
      <w:r>
        <w:t xml:space="preserve">The results are intended to provide </w:t>
      </w:r>
      <w:r w:rsidR="00A23158">
        <w:t xml:space="preserve">you/the park </w:t>
      </w:r>
      <w:r>
        <w:t>management with a comprehensive description of both the impacts of S</w:t>
      </w:r>
      <w:r w:rsidR="00000786">
        <w:t xml:space="preserve">heldon </w:t>
      </w:r>
      <w:r>
        <w:t>J</w:t>
      </w:r>
      <w:r w:rsidR="00000786">
        <w:t xml:space="preserve">ackson </w:t>
      </w:r>
      <w:r>
        <w:t>H</w:t>
      </w:r>
      <w:r w:rsidR="00000786">
        <w:t>atchery</w:t>
      </w:r>
      <w:r>
        <w:t xml:space="preserve"> operations and of the population dynamics of pink salmon throughout the broader region. </w:t>
      </w:r>
    </w:p>
    <w:p w14:paraId="53A30DA1" w14:textId="77777777" w:rsidR="00B11353" w:rsidRDefault="00B11353">
      <w:r>
        <w:br w:type="page"/>
      </w:r>
    </w:p>
    <w:p w14:paraId="314EA9D0" w14:textId="2659858C" w:rsidR="00B11353" w:rsidRDefault="00B11353" w:rsidP="00B11353">
      <w:pPr>
        <w:pStyle w:val="ListParagraph"/>
        <w:spacing w:after="0" w:line="240" w:lineRule="auto"/>
        <w:ind w:left="360"/>
      </w:pPr>
    </w:p>
    <w:p w14:paraId="26B6F515" w14:textId="370B857D" w:rsidR="00651C5A" w:rsidRDefault="00651C5A" w:rsidP="00B11353">
      <w:pPr>
        <w:pStyle w:val="ListParagraph"/>
        <w:spacing w:after="0" w:line="240" w:lineRule="auto"/>
        <w:ind w:left="360"/>
        <w:rPr>
          <w:i/>
          <w:iCs/>
          <w:sz w:val="20"/>
          <w:szCs w:val="20"/>
        </w:rPr>
      </w:pPr>
      <w:r>
        <w:rPr>
          <w:b/>
          <w:bCs/>
        </w:rPr>
        <w:t>Figure 1</w:t>
      </w:r>
    </w:p>
    <w:p w14:paraId="31D55F9D" w14:textId="32E7AEA9" w:rsidR="00B11353" w:rsidRPr="007E0A7D" w:rsidRDefault="00651C5A" w:rsidP="00B11353">
      <w:pPr>
        <w:pStyle w:val="ListParagraph"/>
        <w:spacing w:after="0" w:line="240" w:lineRule="auto"/>
        <w:ind w:left="360"/>
        <w:rPr>
          <w:i/>
          <w:iCs/>
          <w:sz w:val="20"/>
          <w:szCs w:val="20"/>
        </w:rPr>
      </w:pPr>
      <w:r>
        <w:rPr>
          <w:noProof/>
        </w:rPr>
        <w:drawing>
          <wp:inline distT="0" distB="0" distL="0" distR="0" wp14:anchorId="7D244F00" wp14:editId="74F7A962">
            <wp:extent cx="5523174" cy="3825272"/>
            <wp:effectExtent l="0" t="0" r="1905" b="3810"/>
            <wp:docPr id="3" name="Picture 2" descr="A graph showing the number of states&#10;&#10;AI-generated content may be incorrect.">
              <a:extLst xmlns:a="http://schemas.openxmlformats.org/drawingml/2006/main">
                <a:ext uri="{FF2B5EF4-FFF2-40B4-BE49-F238E27FC236}">
                  <a16:creationId xmlns:a16="http://schemas.microsoft.com/office/drawing/2014/main" id="{16E89738-7DF8-FB9F-97C3-FC303713B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number of states&#10;&#10;AI-generated content may be incorrect.">
                      <a:extLst>
                        <a:ext uri="{FF2B5EF4-FFF2-40B4-BE49-F238E27FC236}">
                          <a16:creationId xmlns:a16="http://schemas.microsoft.com/office/drawing/2014/main" id="{16E89738-7DF8-FB9F-97C3-FC303713BCC1}"/>
                        </a:ext>
                      </a:extLst>
                    </pic:cNvPr>
                    <pic:cNvPicPr>
                      <a:picLocks noChangeAspect="1"/>
                    </pic:cNvPicPr>
                  </pic:nvPicPr>
                  <pic:blipFill>
                    <a:blip r:embed="rId9"/>
                    <a:stretch>
                      <a:fillRect/>
                    </a:stretch>
                  </pic:blipFill>
                  <pic:spPr>
                    <a:xfrm>
                      <a:off x="0" y="0"/>
                      <a:ext cx="5557041" cy="3848727"/>
                    </a:xfrm>
                    <a:prstGeom prst="rect">
                      <a:avLst/>
                    </a:prstGeom>
                  </pic:spPr>
                </pic:pic>
              </a:graphicData>
            </a:graphic>
          </wp:inline>
        </w:drawing>
      </w:r>
      <w:r w:rsidR="00B11353" w:rsidRPr="007E0A7D">
        <w:rPr>
          <w:i/>
          <w:iCs/>
          <w:sz w:val="20"/>
          <w:szCs w:val="20"/>
        </w:rPr>
        <w:t>Peak pink salmon escapement observed</w:t>
      </w:r>
      <w:r w:rsidR="00B11353">
        <w:rPr>
          <w:i/>
          <w:iCs/>
          <w:sz w:val="20"/>
          <w:szCs w:val="20"/>
        </w:rPr>
        <w:t xml:space="preserve"> annually from 1960 to 2023</w:t>
      </w:r>
      <w:r w:rsidR="00B11353" w:rsidRPr="007E0A7D">
        <w:rPr>
          <w:i/>
          <w:iCs/>
          <w:sz w:val="20"/>
          <w:szCs w:val="20"/>
        </w:rPr>
        <w:t xml:space="preserve"> in 35 </w:t>
      </w:r>
      <w:r w:rsidR="00B11353">
        <w:rPr>
          <w:i/>
          <w:iCs/>
          <w:sz w:val="20"/>
          <w:szCs w:val="20"/>
        </w:rPr>
        <w:t xml:space="preserve">index </w:t>
      </w:r>
      <w:r w:rsidR="00B11353" w:rsidRPr="007E0A7D">
        <w:rPr>
          <w:i/>
          <w:iCs/>
          <w:sz w:val="20"/>
          <w:szCs w:val="20"/>
        </w:rPr>
        <w:t xml:space="preserve">streams across ADFG’s designated Northern Southeast (Outside) region. Spawner counts are </w:t>
      </w:r>
      <w:r w:rsidR="00B11353">
        <w:rPr>
          <w:i/>
          <w:iCs/>
          <w:sz w:val="20"/>
          <w:szCs w:val="20"/>
        </w:rPr>
        <w:t xml:space="preserve">scaled </w:t>
      </w:r>
      <w:r w:rsidR="00B11353" w:rsidRPr="007E0A7D">
        <w:rPr>
          <w:i/>
          <w:iCs/>
          <w:sz w:val="20"/>
          <w:szCs w:val="20"/>
        </w:rPr>
        <w:t>against stream length</w:t>
      </w:r>
      <w:r w:rsidR="00B11353">
        <w:rPr>
          <w:i/>
          <w:iCs/>
          <w:sz w:val="20"/>
          <w:szCs w:val="20"/>
        </w:rPr>
        <w:t xml:space="preserve"> (km), then log transformed and standardized at the level of each stream</w:t>
      </w:r>
      <w:r w:rsidR="00B11353" w:rsidRPr="007E0A7D">
        <w:rPr>
          <w:i/>
          <w:iCs/>
          <w:sz w:val="20"/>
          <w:szCs w:val="20"/>
        </w:rPr>
        <w:t>.</w:t>
      </w:r>
    </w:p>
    <w:p w14:paraId="1ACA4028" w14:textId="3670AA6A" w:rsidR="00B11353" w:rsidRDefault="00B11353">
      <w:r>
        <w:br w:type="page"/>
      </w:r>
    </w:p>
    <w:p w14:paraId="4BD0D666" w14:textId="3A84E34A" w:rsidR="00B11353" w:rsidRDefault="00B11353" w:rsidP="00B11353">
      <w:pPr>
        <w:pStyle w:val="ListParagraph"/>
        <w:spacing w:after="0" w:line="240" w:lineRule="auto"/>
        <w:ind w:left="360"/>
      </w:pPr>
      <w:r>
        <w:rPr>
          <w:noProof/>
        </w:rPr>
        <w:lastRenderedPageBreak/>
        <w:drawing>
          <wp:anchor distT="0" distB="0" distL="114300" distR="114300" simplePos="0" relativeHeight="251659264" behindDoc="0" locked="0" layoutInCell="1" allowOverlap="1" wp14:anchorId="032F82EC" wp14:editId="50BE5CAB">
            <wp:simplePos x="0" y="0"/>
            <wp:positionH relativeFrom="margin">
              <wp:align>right</wp:align>
            </wp:positionH>
            <wp:positionV relativeFrom="paragraph">
              <wp:posOffset>271145</wp:posOffset>
            </wp:positionV>
            <wp:extent cx="5943600" cy="5943600"/>
            <wp:effectExtent l="0" t="0" r="0" b="0"/>
            <wp:wrapTopAndBottom/>
            <wp:docPr id="1007255794" name="Picture 2" descr="A graph showing the growth of salm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55794" name="Picture 2" descr="A graph showing the growth of salm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00651C5A">
        <w:rPr>
          <w:b/>
          <w:bCs/>
        </w:rPr>
        <w:t>Figure 2</w:t>
      </w:r>
    </w:p>
    <w:p w14:paraId="2569F888" w14:textId="7BF436C3" w:rsidR="00550F02" w:rsidRDefault="00B11353" w:rsidP="00307744">
      <w:pPr>
        <w:pStyle w:val="ListParagraph"/>
        <w:spacing w:after="0" w:line="240" w:lineRule="auto"/>
        <w:ind w:left="360"/>
        <w:rPr>
          <w:ins w:id="1" w:author="Gende, Scott M" w:date="2025-08-08T14:33:00Z" w16du:dateUtc="2025-08-08T22:33:00Z"/>
        </w:rPr>
      </w:pPr>
      <w:r>
        <w:rPr>
          <w:i/>
          <w:iCs/>
          <w:sz w:val="20"/>
          <w:szCs w:val="20"/>
        </w:rPr>
        <w:t>MARSS model results estimating the underlying states of even-year pink salmon abundance at Indian River (highlighted in pink) and throughout north southeast (outside) region (grey). Uncertainty is higher at Indian River due to fewer observations.</w:t>
      </w:r>
      <w:r>
        <w:rPr>
          <w:noProof/>
        </w:rPr>
        <w:t xml:space="preserve"> </w:t>
      </w:r>
    </w:p>
    <w:p w14:paraId="5F19D76F" w14:textId="77777777" w:rsidR="00550F02" w:rsidRDefault="00550F02" w:rsidP="00B11353">
      <w:pPr>
        <w:pStyle w:val="ListParagraph"/>
        <w:spacing w:after="0" w:line="240" w:lineRule="auto"/>
        <w:ind w:left="360"/>
        <w:rPr>
          <w:ins w:id="2" w:author="Gende, Scott M" w:date="2025-08-08T14:33:00Z" w16du:dateUtc="2025-08-08T22:33:00Z"/>
        </w:rPr>
      </w:pPr>
    </w:p>
    <w:p w14:paraId="40CF36B6" w14:textId="2D9765E6" w:rsidR="00550F02" w:rsidDel="00550F02" w:rsidRDefault="00550F02" w:rsidP="008F10EB">
      <w:pPr>
        <w:spacing w:after="0" w:line="240" w:lineRule="auto"/>
        <w:rPr>
          <w:del w:id="3" w:author="Gende, Scott M" w:date="2025-08-08T14:33:00Z" w16du:dateUtc="2025-08-08T22:33:00Z"/>
        </w:rPr>
      </w:pPr>
    </w:p>
    <w:p w14:paraId="7617CC64" w14:textId="77777777" w:rsidR="00550F02" w:rsidRDefault="00550F02" w:rsidP="00926FC4">
      <w:pPr>
        <w:pStyle w:val="ListParagraph"/>
        <w:spacing w:line="240" w:lineRule="auto"/>
        <w:ind w:left="360"/>
        <w:rPr>
          <w:ins w:id="4" w:author="Gende, Scott M" w:date="2025-08-08T14:29:00Z" w16du:dateUtc="2025-08-08T22:29:00Z"/>
          <w:b/>
          <w:bCs/>
        </w:rPr>
      </w:pPr>
    </w:p>
    <w:p w14:paraId="0C25A869" w14:textId="77777777" w:rsidR="00550F02" w:rsidRDefault="00550F02" w:rsidP="00926FC4">
      <w:pPr>
        <w:pStyle w:val="ListParagraph"/>
        <w:spacing w:line="240" w:lineRule="auto"/>
        <w:ind w:left="360"/>
        <w:rPr>
          <w:ins w:id="5" w:author="Gende, Scott M" w:date="2025-08-08T14:29:00Z" w16du:dateUtc="2025-08-08T22:29:00Z"/>
          <w:b/>
          <w:bCs/>
        </w:rPr>
      </w:pPr>
    </w:p>
    <w:p w14:paraId="1954AA10" w14:textId="77777777" w:rsidR="00550F02" w:rsidRDefault="00550F02" w:rsidP="00926FC4">
      <w:pPr>
        <w:pStyle w:val="ListParagraph"/>
        <w:spacing w:line="240" w:lineRule="auto"/>
        <w:ind w:left="360"/>
        <w:rPr>
          <w:ins w:id="6" w:author="Gende, Scott M" w:date="2025-08-08T14:29:00Z" w16du:dateUtc="2025-08-08T22:29:00Z"/>
          <w:b/>
          <w:bCs/>
        </w:rPr>
      </w:pPr>
    </w:p>
    <w:p w14:paraId="0357B453" w14:textId="77777777" w:rsidR="008F10EB" w:rsidRDefault="008F10EB">
      <w:pPr>
        <w:rPr>
          <w:b/>
          <w:bCs/>
        </w:rPr>
      </w:pPr>
      <w:r>
        <w:rPr>
          <w:b/>
          <w:bCs/>
        </w:rPr>
        <w:br w:type="page"/>
      </w:r>
    </w:p>
    <w:p w14:paraId="7EF55361" w14:textId="2A25B32E" w:rsidR="00926FC4" w:rsidRDefault="00926FC4" w:rsidP="00926FC4">
      <w:pPr>
        <w:pStyle w:val="ListParagraph"/>
        <w:spacing w:line="240" w:lineRule="auto"/>
        <w:ind w:left="360"/>
        <w:rPr>
          <w:ins w:id="7" w:author="Gende, Scott M" w:date="2025-08-08T14:24:00Z" w16du:dateUtc="2025-08-08T22:24:00Z"/>
          <w:b/>
          <w:bCs/>
        </w:rPr>
      </w:pPr>
      <w:ins w:id="8" w:author="Gende, Scott M" w:date="2025-08-08T14:24:00Z" w16du:dateUtc="2025-08-08T22:24:00Z">
        <w:r>
          <w:rPr>
            <w:b/>
            <w:bCs/>
          </w:rPr>
          <w:lastRenderedPageBreak/>
          <w:t>Timeline</w:t>
        </w:r>
      </w:ins>
    </w:p>
    <w:p w14:paraId="589B8817" w14:textId="77777777" w:rsidR="00926FC4" w:rsidRDefault="00926FC4" w:rsidP="00926FC4">
      <w:pPr>
        <w:pStyle w:val="ListParagraph"/>
        <w:spacing w:line="240" w:lineRule="auto"/>
        <w:ind w:left="360"/>
        <w:rPr>
          <w:ins w:id="9" w:author="Gende, Scott M" w:date="2025-08-08T14:24:00Z" w16du:dateUtc="2025-08-08T22:24:00Z"/>
          <w:b/>
          <w:bCs/>
        </w:rPr>
      </w:pPr>
    </w:p>
    <w:p w14:paraId="4D77586D" w14:textId="7C8AC400" w:rsidR="00926FC4" w:rsidRDefault="00926FC4" w:rsidP="00926FC4">
      <w:pPr>
        <w:pStyle w:val="ListParagraph"/>
        <w:spacing w:line="240" w:lineRule="auto"/>
        <w:ind w:left="360"/>
        <w:rPr>
          <w:ins w:id="10" w:author="Gende, Scott M" w:date="2025-08-08T14:24:00Z" w16du:dateUtc="2025-08-08T22:24:00Z"/>
          <w:b/>
          <w:bCs/>
        </w:rPr>
      </w:pPr>
      <w:ins w:id="11" w:author="Gende, Scott M" w:date="2025-08-08T14:24:00Z" w16du:dateUtc="2025-08-08T22:24:00Z">
        <w:r>
          <w:rPr>
            <w:b/>
            <w:bCs/>
          </w:rPr>
          <w:t>August 2025:  Finish and finalize dissertation proposal</w:t>
        </w:r>
      </w:ins>
    </w:p>
    <w:p w14:paraId="4021129A" w14:textId="77777777" w:rsidR="00926FC4" w:rsidRDefault="00926FC4" w:rsidP="00926FC4">
      <w:pPr>
        <w:pStyle w:val="ListParagraph"/>
        <w:spacing w:line="240" w:lineRule="auto"/>
        <w:ind w:left="360"/>
        <w:rPr>
          <w:ins w:id="12" w:author="Gende, Scott M" w:date="2025-08-08T14:24:00Z" w16du:dateUtc="2025-08-08T22:24:00Z"/>
          <w:b/>
          <w:bCs/>
        </w:rPr>
      </w:pPr>
    </w:p>
    <w:p w14:paraId="0DA0AA43" w14:textId="252DCB44" w:rsidR="00926FC4" w:rsidRDefault="00926FC4" w:rsidP="00926FC4">
      <w:pPr>
        <w:pStyle w:val="ListParagraph"/>
        <w:spacing w:line="240" w:lineRule="auto"/>
        <w:ind w:left="360"/>
        <w:rPr>
          <w:ins w:id="13" w:author="Gende, Scott M" w:date="2025-08-08T14:25:00Z" w16du:dateUtc="2025-08-08T22:25:00Z"/>
          <w:b/>
          <w:bCs/>
        </w:rPr>
      </w:pPr>
      <w:ins w:id="14" w:author="Gende, Scott M" w:date="2025-08-08T14:24:00Z" w16du:dateUtc="2025-08-08T22:24:00Z">
        <w:r>
          <w:rPr>
            <w:b/>
            <w:bCs/>
          </w:rPr>
          <w:t>March 2026:  Finish draft manuscript</w:t>
        </w:r>
      </w:ins>
      <w:ins w:id="15" w:author="Gende, Scott M" w:date="2025-08-08T14:26:00Z" w16du:dateUtc="2025-08-08T22:26:00Z">
        <w:r>
          <w:rPr>
            <w:b/>
            <w:bCs/>
          </w:rPr>
          <w:t xml:space="preserve"> focused on XXXX.  </w:t>
        </w:r>
      </w:ins>
    </w:p>
    <w:p w14:paraId="739936CD" w14:textId="77777777" w:rsidR="00926FC4" w:rsidRDefault="00926FC4" w:rsidP="00926FC4">
      <w:pPr>
        <w:pStyle w:val="ListParagraph"/>
        <w:spacing w:line="240" w:lineRule="auto"/>
        <w:ind w:left="360"/>
        <w:rPr>
          <w:ins w:id="16" w:author="Gende, Scott M" w:date="2025-08-08T14:25:00Z" w16du:dateUtc="2025-08-08T22:25:00Z"/>
          <w:b/>
          <w:bCs/>
        </w:rPr>
      </w:pPr>
    </w:p>
    <w:p w14:paraId="66FA9F9D" w14:textId="28845D84" w:rsidR="00926FC4" w:rsidRDefault="00926FC4" w:rsidP="00926FC4">
      <w:pPr>
        <w:pStyle w:val="ListParagraph"/>
        <w:spacing w:line="240" w:lineRule="auto"/>
        <w:ind w:left="360"/>
        <w:rPr>
          <w:ins w:id="17" w:author="Gende, Scott M" w:date="2025-08-08T14:26:00Z" w16du:dateUtc="2025-08-08T22:26:00Z"/>
          <w:b/>
          <w:bCs/>
        </w:rPr>
      </w:pPr>
      <w:ins w:id="18" w:author="Gende, Scott M" w:date="2025-08-08T14:25:00Z" w16du:dateUtc="2025-08-08T22:25:00Z">
        <w:r>
          <w:rPr>
            <w:b/>
            <w:bCs/>
          </w:rPr>
          <w:t xml:space="preserve">August 2026:  Finish draft manuscript focused on </w:t>
        </w:r>
      </w:ins>
      <w:ins w:id="19" w:author="Gende, Scott M" w:date="2025-08-08T14:26:00Z" w16du:dateUtc="2025-08-08T22:26:00Z">
        <w:r>
          <w:rPr>
            <w:b/>
            <w:bCs/>
          </w:rPr>
          <w:t>YYYY</w:t>
        </w:r>
      </w:ins>
    </w:p>
    <w:p w14:paraId="1EA65910" w14:textId="77777777" w:rsidR="00926FC4" w:rsidRDefault="00926FC4" w:rsidP="00926FC4">
      <w:pPr>
        <w:pStyle w:val="ListParagraph"/>
        <w:spacing w:line="240" w:lineRule="auto"/>
        <w:ind w:left="360"/>
        <w:rPr>
          <w:ins w:id="20" w:author="Gende, Scott M" w:date="2025-08-08T14:26:00Z" w16du:dateUtc="2025-08-08T22:26:00Z"/>
          <w:b/>
          <w:bCs/>
        </w:rPr>
      </w:pPr>
    </w:p>
    <w:p w14:paraId="5AA5D6AE" w14:textId="3983AF60" w:rsidR="00926FC4" w:rsidRDefault="00926FC4" w:rsidP="00926FC4">
      <w:pPr>
        <w:pStyle w:val="ListParagraph"/>
        <w:spacing w:line="240" w:lineRule="auto"/>
        <w:ind w:left="360"/>
        <w:rPr>
          <w:ins w:id="21" w:author="Gende, Scott M" w:date="2025-08-08T14:27:00Z" w16du:dateUtc="2025-08-08T22:27:00Z"/>
          <w:b/>
          <w:bCs/>
        </w:rPr>
      </w:pPr>
      <w:ins w:id="22" w:author="Gende, Scott M" w:date="2025-08-08T14:26:00Z" w16du:dateUtc="2025-08-08T22:26:00Z">
        <w:r>
          <w:rPr>
            <w:b/>
            <w:bCs/>
          </w:rPr>
          <w:t xml:space="preserve">September 2026:  Meeting at SITK to present preliminary results and seek feedback on how to enhance its utility for you.  Invite managers at </w:t>
        </w:r>
        <w:r w:rsidR="00BF502E">
          <w:rPr>
            <w:b/>
            <w:bCs/>
          </w:rPr>
          <w:t>the S</w:t>
        </w:r>
      </w:ins>
      <w:ins w:id="23" w:author="Gende, Scott M" w:date="2025-08-08T14:27:00Z" w16du:dateUtc="2025-08-08T22:27:00Z">
        <w:r w:rsidR="00BF502E">
          <w:rPr>
            <w:b/>
            <w:bCs/>
          </w:rPr>
          <w:t xml:space="preserve">cience Center and hatchery managers. </w:t>
        </w:r>
      </w:ins>
    </w:p>
    <w:p w14:paraId="1EF82821" w14:textId="77777777" w:rsidR="00BF502E" w:rsidRDefault="00BF502E" w:rsidP="00926FC4">
      <w:pPr>
        <w:pStyle w:val="ListParagraph"/>
        <w:spacing w:line="240" w:lineRule="auto"/>
        <w:ind w:left="360"/>
        <w:rPr>
          <w:ins w:id="24" w:author="Gende, Scott M" w:date="2025-08-08T14:27:00Z" w16du:dateUtc="2025-08-08T22:27:00Z"/>
          <w:b/>
          <w:bCs/>
        </w:rPr>
      </w:pPr>
    </w:p>
    <w:p w14:paraId="675C930D" w14:textId="43652FDB" w:rsidR="00BF502E" w:rsidRDefault="00BF502E" w:rsidP="00926FC4">
      <w:pPr>
        <w:pStyle w:val="ListParagraph"/>
        <w:spacing w:line="240" w:lineRule="auto"/>
        <w:ind w:left="360"/>
        <w:rPr>
          <w:ins w:id="25" w:author="Gende, Scott M" w:date="2025-08-08T14:24:00Z" w16du:dateUtc="2025-08-08T22:24:00Z"/>
          <w:b/>
          <w:bCs/>
        </w:rPr>
      </w:pPr>
    </w:p>
    <w:p w14:paraId="1B4678A8" w14:textId="74550AD3" w:rsidR="00D561F2" w:rsidRDefault="00550F02">
      <w:ins w:id="26" w:author="Gende, Scott M" w:date="2025-08-08T14:33:00Z" w16du:dateUtc="2025-08-08T22:33:00Z">
        <w:r>
          <w:t xml:space="preserve">Thank you again for the support for my project.  </w:t>
        </w:r>
      </w:ins>
      <w:ins w:id="27" w:author="Gende, Scott M" w:date="2025-08-08T14:34:00Z" w16du:dateUtc="2025-08-08T22:34:00Z">
        <w:r>
          <w:t>I’m really happy I’ve now got a clear path for analyses……etc</w:t>
        </w:r>
      </w:ins>
      <w:ins w:id="28" w:author="Gende, Scott M" w:date="2025-08-08T14:36:00Z" w16du:dateUtc="2025-08-08T22:36:00Z">
        <w:r w:rsidR="00585329">
          <w:t>.  Also, thanks for your feedback on the summary article I’ll be submitting to the next issue of the Alaska Park Science</w:t>
        </w:r>
      </w:ins>
      <w:ins w:id="29" w:author="Gende, Scott M" w:date="2025-08-08T14:37:00Z" w16du:dateUtc="2025-08-08T22:37:00Z">
        <w:r w:rsidR="00585329">
          <w:t>….I got really good feedback from the hatchery folks and from Zac (??)……..</w:t>
        </w:r>
      </w:ins>
      <w:ins w:id="30" w:author="Gende, Scott M" w:date="2025-08-08T14:36:00Z" w16du:dateUtc="2025-08-08T22:36:00Z">
        <w:r w:rsidR="00585329">
          <w:t xml:space="preserve"> </w:t>
        </w:r>
      </w:ins>
      <w:r w:rsidR="00D561F2">
        <w:br w:type="page"/>
      </w:r>
    </w:p>
    <w:p w14:paraId="15B2DACA" w14:textId="172366DF" w:rsidR="00D561F2" w:rsidRDefault="00D561F2" w:rsidP="00D561F2">
      <w:pPr>
        <w:pStyle w:val="ListParagraph"/>
        <w:spacing w:line="240" w:lineRule="auto"/>
        <w:ind w:left="360"/>
        <w:rPr>
          <w:b/>
          <w:bCs/>
        </w:rPr>
      </w:pPr>
      <w:r w:rsidRPr="00D561F2">
        <w:rPr>
          <w:b/>
          <w:bCs/>
        </w:rPr>
        <w:lastRenderedPageBreak/>
        <w:t>Models</w:t>
      </w:r>
    </w:p>
    <w:p w14:paraId="3ADAC42B" w14:textId="77777777" w:rsidR="00D561F2" w:rsidRPr="00D561F2" w:rsidRDefault="00D561F2" w:rsidP="00D561F2">
      <w:pPr>
        <w:pStyle w:val="ListParagraph"/>
        <w:spacing w:line="240" w:lineRule="auto"/>
        <w:ind w:left="360"/>
        <w:rPr>
          <w:b/>
          <w:bCs/>
        </w:rPr>
      </w:pPr>
    </w:p>
    <w:p w14:paraId="757249DA" w14:textId="77777777" w:rsidR="00D561F2" w:rsidRPr="00124577" w:rsidRDefault="00D561F2" w:rsidP="00D561F2">
      <w:pPr>
        <w:pStyle w:val="ListParagraph"/>
        <w:spacing w:after="0" w:line="240" w:lineRule="auto"/>
        <w:ind w:left="360"/>
        <w:rPr>
          <w:rStyle w:val="mi"/>
          <w:rFonts w:cstheme="minorHAnsi"/>
          <w:bdr w:val="none" w:sz="0" w:space="0" w:color="auto" w:frame="1"/>
          <w:shd w:val="clear" w:color="auto" w:fill="FFFFFF"/>
        </w:rPr>
      </w:pPr>
      <w:r w:rsidRPr="00D561F2">
        <w:rPr>
          <w:rStyle w:val="mi"/>
          <w:rFonts w:cstheme="minorHAnsi"/>
          <w:u w:val="single"/>
          <w:bdr w:val="none" w:sz="0" w:space="0" w:color="auto" w:frame="1"/>
          <w:shd w:val="clear" w:color="auto" w:fill="FFFFFF"/>
        </w:rPr>
        <w:t>MARSS models</w:t>
      </w:r>
      <w:r w:rsidRPr="00124577">
        <w:rPr>
          <w:rStyle w:val="mi"/>
          <w:rFonts w:cstheme="minorHAnsi"/>
          <w:bdr w:val="none" w:sz="0" w:space="0" w:color="auto" w:frame="1"/>
          <w:shd w:val="clear" w:color="auto" w:fill="FFFFFF"/>
        </w:rPr>
        <w:t xml:space="preserve"> are composed of a process (or state) model and an observation model, generically formulated as follows:</w:t>
      </w:r>
    </w:p>
    <w:p w14:paraId="3C88289B" w14:textId="77777777" w:rsidR="00D561F2" w:rsidRDefault="00D561F2" w:rsidP="00D561F2">
      <w:pPr>
        <w:pStyle w:val="ListParagraph"/>
        <w:spacing w:after="0" w:line="240" w:lineRule="auto"/>
        <w:ind w:left="360"/>
        <w:rPr>
          <w:rStyle w:val="mi"/>
          <w:rFonts w:ascii="MathJax_Math-italic" w:hAnsi="MathJax_Math-italic"/>
          <w:color w:val="333333"/>
          <w:sz w:val="19"/>
          <w:szCs w:val="19"/>
          <w:bdr w:val="none" w:sz="0" w:space="0" w:color="auto" w:frame="1"/>
          <w:shd w:val="clear" w:color="auto" w:fill="FFFFFF"/>
        </w:rPr>
      </w:pPr>
    </w:p>
    <w:p w14:paraId="4E8A9840" w14:textId="77777777" w:rsidR="00D561F2" w:rsidRPr="008236D7" w:rsidRDefault="00D561F2" w:rsidP="00D561F2">
      <w:pPr>
        <w:spacing w:line="240" w:lineRule="auto"/>
        <w:jc w:val="center"/>
        <w:rPr>
          <w:rFonts w:ascii="Times New Roman" w:eastAsia="Times New Roman" w:hAnsi="Times New Roman" w:cs="Times New Roman"/>
          <w:kern w:val="0"/>
          <w:sz w:val="26"/>
          <w:szCs w:val="26"/>
          <w14:ligatures w14:val="none"/>
        </w:rPr>
      </w:pPr>
      <w:r>
        <w:t xml:space="preserve">Observation equation: </w:t>
      </w:r>
      <w:r>
        <w:tab/>
      </w:r>
      <w:proofErr w:type="spellStart"/>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in" w:eastAsia="Times New Roman" w:hAnsi="MathJax_Main" w:cs="Times New Roman"/>
          <w:kern w:val="0"/>
          <w:sz w:val="26"/>
          <w:szCs w:val="26"/>
          <w:bdr w:val="none" w:sz="0" w:space="0" w:color="auto" w:frame="1"/>
          <w14:ligatures w14:val="none"/>
        </w:rPr>
        <w:t>=</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Zx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a</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Dd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Pr>
          <w:rFonts w:ascii="MathJax_Math-italic" w:eastAsia="Times New Roman" w:hAnsi="MathJax_Math-italic" w:cs="Times New Roman"/>
          <w:kern w:val="0"/>
          <w:sz w:val="26"/>
          <w:szCs w:val="26"/>
          <w:bdr w:val="none" w:sz="0" w:space="0" w:color="auto" w:frame="1"/>
          <w:vertAlign w:val="subscript"/>
          <w14:ligatures w14:val="none"/>
        </w:rPr>
        <w:t>,</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1747E">
        <w:rPr>
          <w:rFonts w:ascii="MathJax_Math-italic" w:eastAsia="Times New Roman" w:hAnsi="MathJax_Math-italic" w:cs="Times New Roman"/>
          <w:kern w:val="0"/>
          <w:sz w:val="20"/>
          <w:szCs w:val="20"/>
          <w:bdr w:val="none" w:sz="0" w:space="0" w:color="auto" w:frame="1"/>
          <w14:ligatures w14:val="none"/>
        </w:rPr>
        <w:t>, where</w:t>
      </w:r>
      <w:r w:rsidRPr="00530885">
        <w:rPr>
          <w:rFonts w:ascii="MathJax_Math-italic" w:eastAsia="Times New Roman" w:hAnsi="MathJax_Math-italic"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v</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R</w:t>
      </w:r>
      <w:r w:rsidRPr="00530885">
        <w:rPr>
          <w:rFonts w:ascii="MathJax_Main" w:eastAsia="Times New Roman" w:hAnsi="MathJax_Main" w:cs="Times New Roman"/>
          <w:kern w:val="0"/>
          <w:sz w:val="26"/>
          <w:szCs w:val="26"/>
          <w:bdr w:val="none" w:sz="0" w:space="0" w:color="auto" w:frame="1"/>
          <w14:ligatures w14:val="none"/>
        </w:rPr>
        <w:t>)</w:t>
      </w:r>
    </w:p>
    <w:p w14:paraId="35FFB634" w14:textId="77777777" w:rsidR="00D561F2" w:rsidRPr="00530885" w:rsidRDefault="00D561F2" w:rsidP="00D561F2">
      <w:pPr>
        <w:spacing w:line="240" w:lineRule="auto"/>
        <w:jc w:val="center"/>
        <w:rPr>
          <w:rFonts w:ascii="Times New Roman" w:eastAsia="Times New Roman" w:hAnsi="Times New Roman" w:cs="Times New Roman"/>
          <w:kern w:val="0"/>
          <w:sz w:val="26"/>
          <w:szCs w:val="26"/>
          <w14:ligatures w14:val="none"/>
        </w:rPr>
      </w:pPr>
      <w:r>
        <w:t>Process/state equation:</w:t>
      </w:r>
      <w:r>
        <w:tab/>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Bx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rsidRPr="00530885">
        <w:rPr>
          <w:rFonts w:ascii="MathJax_Main" w:eastAsia="Times New Roman" w:hAnsi="MathJax_Main" w:cs="Times New Roman"/>
          <w:kern w:val="0"/>
          <w:sz w:val="26"/>
          <w:szCs w:val="26"/>
          <w:bdr w:val="none" w:sz="0" w:space="0" w:color="auto" w:frame="1"/>
          <w14:ligatures w14:val="none"/>
        </w:rPr>
        <w:t xml:space="preserve"> + </w:t>
      </w:r>
      <w:r w:rsidRPr="00344E76">
        <w:rPr>
          <w:rFonts w:ascii="MathJax_Math-italic" w:eastAsia="Times New Roman" w:hAnsi="MathJax_Math-italic" w:cs="Times New Roman"/>
          <w:b/>
          <w:bCs/>
          <w:kern w:val="0"/>
          <w:sz w:val="26"/>
          <w:szCs w:val="26"/>
          <w:bdr w:val="none" w:sz="0" w:space="0" w:color="auto" w:frame="1"/>
          <w14:ligatures w14:val="none"/>
        </w:rPr>
        <w:t>u</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Cc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51747E">
        <w:rPr>
          <w:rFonts w:ascii="MathJax_Math-italic" w:eastAsia="Times New Roman" w:hAnsi="MathJax_Math-italic" w:cs="Times New Roman"/>
          <w:kern w:val="0"/>
          <w:sz w:val="20"/>
          <w:szCs w:val="20"/>
          <w:bdr w:val="none" w:sz="0" w:space="0" w:color="auto" w:frame="1"/>
          <w14:ligatures w14:val="none"/>
        </w:rPr>
        <w:t xml:space="preserve">, where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w</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530885">
        <w:rPr>
          <w:rFonts w:ascii="MathJax_Main" w:eastAsia="Times New Roman" w:hAnsi="MathJax_Main" w:cs="Times New Roman"/>
          <w:kern w:val="0"/>
          <w:sz w:val="26"/>
          <w:szCs w:val="26"/>
          <w:bdr w:val="none" w:sz="0" w:space="0" w:color="auto" w:frame="1"/>
          <w14:ligatures w14:val="none"/>
        </w:rPr>
        <w:t>∼</w:t>
      </w:r>
      <w:r w:rsidRPr="00530885">
        <w:rPr>
          <w:rFonts w:ascii="MathJax_Math-italic" w:eastAsia="Times New Roman" w:hAnsi="MathJax_Math-italic" w:cs="Times New Roman"/>
          <w:kern w:val="0"/>
          <w:sz w:val="26"/>
          <w:szCs w:val="26"/>
          <w:bdr w:val="none" w:sz="0" w:space="0" w:color="auto" w:frame="1"/>
          <w14:ligatures w14:val="none"/>
        </w:rPr>
        <w:t>MVN</w:t>
      </w:r>
      <w:proofErr w:type="spellEnd"/>
      <w:r w:rsidRPr="00530885">
        <w:rPr>
          <w:rFonts w:ascii="MathJax_Main" w:eastAsia="Times New Roman" w:hAnsi="MathJax_Main" w:cs="Times New Roman"/>
          <w:kern w:val="0"/>
          <w:sz w:val="26"/>
          <w:szCs w:val="26"/>
          <w:bdr w:val="none" w:sz="0" w:space="0" w:color="auto" w:frame="1"/>
          <w14:ligatures w14:val="none"/>
        </w:rPr>
        <w:t>(0,</w:t>
      </w:r>
      <w:r w:rsidRPr="00344E76">
        <w:rPr>
          <w:rFonts w:ascii="MathJax_Math-italic" w:eastAsia="Times New Roman" w:hAnsi="MathJax_Math-italic" w:cs="Times New Roman"/>
          <w:b/>
          <w:bCs/>
          <w:kern w:val="0"/>
          <w:sz w:val="26"/>
          <w:szCs w:val="26"/>
          <w:bdr w:val="none" w:sz="0" w:space="0" w:color="auto" w:frame="1"/>
          <w14:ligatures w14:val="none"/>
        </w:rPr>
        <w:t>Q</w:t>
      </w:r>
      <w:r w:rsidRPr="00530885">
        <w:rPr>
          <w:rFonts w:ascii="MathJax_Main" w:eastAsia="Times New Roman" w:hAnsi="MathJax_Main" w:cs="Times New Roman"/>
          <w:kern w:val="0"/>
          <w:sz w:val="26"/>
          <w:szCs w:val="26"/>
          <w:bdr w:val="none" w:sz="0" w:space="0" w:color="auto" w:frame="1"/>
          <w14:ligatures w14:val="none"/>
        </w:rPr>
        <w:t>)</w:t>
      </w:r>
    </w:p>
    <w:p w14:paraId="2DFDB266" w14:textId="77777777" w:rsidR="00D561F2" w:rsidRDefault="00D561F2" w:rsidP="00D561F2">
      <w:pPr>
        <w:pStyle w:val="ListParagraph"/>
        <w:spacing w:after="0" w:line="240" w:lineRule="auto"/>
        <w:ind w:left="360"/>
      </w:pPr>
      <w:r>
        <w:t>In the above, observed data in a given time period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y</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are used to estimate the underlying state of a system of interest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xml:space="preserve">). In the observation equation,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determines which time series observations in the observation equation will inform which underlying states in the process model. In the case of Indian River and the 35 index streams in its vicinity,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36x36 identity matrix would allow each time series to be representative of a separate (in this case stream-level) state, while specifying </w:t>
      </w:r>
      <w:r w:rsidRPr="00344E76">
        <w:rPr>
          <w:rFonts w:ascii="MathJax_Math-italic" w:eastAsia="Times New Roman" w:hAnsi="MathJax_Math-italic" w:cs="Times New Roman"/>
          <w:b/>
          <w:bCs/>
          <w:kern w:val="0"/>
          <w:sz w:val="26"/>
          <w:szCs w:val="26"/>
          <w:bdr w:val="none" w:sz="0" w:space="0" w:color="auto" w:frame="1"/>
          <w14:ligatures w14:val="none"/>
        </w:rPr>
        <w:t>Z</w:t>
      </w:r>
      <w:r>
        <w:t xml:space="preserve"> as a 36x1 vector of 1s would force </w:t>
      </w:r>
      <w:proofErr w:type="spellStart"/>
      <w:r>
        <w:t>all time</w:t>
      </w:r>
      <w:proofErr w:type="spellEnd"/>
      <w:r>
        <w:t xml:space="preserve"> series in the data to represent samples from one comprehensive underlying state. </w:t>
      </w:r>
      <w:r w:rsidRPr="00344E76">
        <w:rPr>
          <w:rFonts w:ascii="MathJax_Math-italic" w:eastAsia="Times New Roman" w:hAnsi="MathJax_Math-italic" w:cs="Times New Roman"/>
          <w:b/>
          <w:bCs/>
          <w:kern w:val="0"/>
          <w:sz w:val="26"/>
          <w:szCs w:val="26"/>
          <w:bdr w:val="none" w:sz="0" w:space="0" w:color="auto" w:frame="1"/>
          <w14:ligatures w14:val="none"/>
        </w:rPr>
        <w:t>a</w:t>
      </w:r>
      <w:r>
        <w:t xml:space="preserve"> allows for trends in the observation process to be asserted or captured (depending on whether </w:t>
      </w:r>
      <w:r w:rsidRPr="00530885">
        <w:rPr>
          <w:rFonts w:ascii="MathJax_Math-italic" w:eastAsia="Times New Roman" w:hAnsi="MathJax_Math-italic" w:cs="Times New Roman"/>
          <w:kern w:val="0"/>
          <w:sz w:val="26"/>
          <w:szCs w:val="26"/>
          <w:bdr w:val="none" w:sz="0" w:space="0" w:color="auto" w:frame="1"/>
          <w14:ligatures w14:val="none"/>
        </w:rPr>
        <w:t>a</w:t>
      </w:r>
      <w:r>
        <w:t xml:space="preserve"> is specified or estimated), and any correlation in observation error between time series is defined by </w:t>
      </w:r>
      <w:r w:rsidRPr="00344E76">
        <w:rPr>
          <w:rFonts w:ascii="MathJax_Math-italic" w:eastAsia="Times New Roman" w:hAnsi="MathJax_Math-italic" w:cs="Times New Roman"/>
          <w:b/>
          <w:bCs/>
          <w:kern w:val="0"/>
          <w:sz w:val="26"/>
          <w:szCs w:val="26"/>
          <w:bdr w:val="none" w:sz="0" w:space="0" w:color="auto" w:frame="1"/>
          <w14:ligatures w14:val="none"/>
        </w:rPr>
        <w:t>R</w:t>
      </w:r>
      <w:r>
        <w:rPr>
          <w:rFonts w:ascii="MathJax_Math-italic" w:eastAsia="Times New Roman" w:hAnsi="MathJax_Math-italic" w:cs="Times New Roman"/>
          <w:kern w:val="0"/>
          <w:sz w:val="26"/>
          <w:szCs w:val="26"/>
          <w:bdr w:val="none" w:sz="0" w:space="0" w:color="auto" w:frame="1"/>
          <w14:ligatures w14:val="none"/>
        </w:rPr>
        <w:t xml:space="preserve">, </w:t>
      </w:r>
      <w:r>
        <w:t xml:space="preserve">the variance-covariance matrix. In the process equation,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defines the interaction between state estimates through time (i.e.,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rsidRPr="00FD29B2">
        <w:rPr>
          <w:rFonts w:ascii="MathJax_Main" w:eastAsia="Times New Roman" w:hAnsi="MathJax_Main" w:cs="Times New Roman"/>
          <w:kern w:val="0"/>
          <w:sz w:val="26"/>
          <w:szCs w:val="26"/>
          <w:bdr w:val="none" w:sz="0" w:space="0" w:color="auto" w:frame="1"/>
          <w14:ligatures w14:val="none"/>
        </w:rPr>
        <w:t xml:space="preserve"> </w:t>
      </w:r>
      <w:r>
        <w:t xml:space="preserve">and </w:t>
      </w:r>
      <w:r w:rsidRPr="00344E76">
        <w:rPr>
          <w:rFonts w:ascii="MathJax_Math-italic" w:eastAsia="Times New Roman" w:hAnsi="MathJax_Math-italic" w:cs="Times New Roman"/>
          <w:b/>
          <w:bCs/>
          <w:kern w:val="0"/>
          <w:sz w:val="26"/>
          <w:szCs w:val="26"/>
          <w:bdr w:val="none" w:sz="0" w:space="0" w:color="auto" w:frame="1"/>
          <w14:ligatures w14:val="none"/>
        </w:rPr>
        <w:t>x</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rsidRPr="00344E76">
        <w:rPr>
          <w:rFonts w:ascii="MathJax_Main" w:eastAsia="Times New Roman" w:hAnsi="MathJax_Main" w:cs="Times New Roman"/>
          <w:b/>
          <w:bCs/>
          <w:kern w:val="0"/>
          <w:sz w:val="26"/>
          <w:szCs w:val="26"/>
          <w:bdr w:val="none" w:sz="0" w:space="0" w:color="auto" w:frame="1"/>
          <w:vertAlign w:val="subscript"/>
          <w14:ligatures w14:val="none"/>
        </w:rPr>
        <w:t>−1</w:t>
      </w:r>
      <w:r>
        <w:t xml:space="preserve">). If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is specified as an identity matrix,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then represents trends in the underlying state(s), otherwise </w:t>
      </w:r>
      <w:r w:rsidRPr="00EB1F3A">
        <w:rPr>
          <w:rFonts w:ascii="MathJax_Math-italic" w:eastAsia="Times New Roman" w:hAnsi="MathJax_Math-italic" w:cs="Times New Roman"/>
          <w:b/>
          <w:bCs/>
          <w:kern w:val="0"/>
          <w:sz w:val="26"/>
          <w:szCs w:val="26"/>
          <w:bdr w:val="none" w:sz="0" w:space="0" w:color="auto" w:frame="1"/>
          <w14:ligatures w14:val="none"/>
        </w:rPr>
        <w:t>B</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u</w:t>
      </w:r>
      <w:r>
        <w:t xml:space="preserve"> together determine the underlying mean and how quickly the time series would return to the mean following some perturbation. Finally, the correlation of process error is defined by</w:t>
      </w:r>
      <w:r w:rsidRPr="00FD29B2">
        <w:rPr>
          <w:rFonts w:ascii="MathJax_Math-italic" w:eastAsia="Times New Roman" w:hAnsi="MathJax_Math-italic" w:cs="Times New Roman"/>
          <w:kern w:val="0"/>
          <w:sz w:val="26"/>
          <w:szCs w:val="26"/>
          <w:bdr w:val="none" w:sz="0" w:space="0" w:color="auto" w:frame="1"/>
          <w14:ligatures w14:val="none"/>
        </w:rPr>
        <w:t xml:space="preserve"> </w:t>
      </w:r>
      <w:r w:rsidRPr="00344E76">
        <w:rPr>
          <w:rFonts w:ascii="MathJax_Math-italic" w:eastAsia="Times New Roman" w:hAnsi="MathJax_Math-italic" w:cs="Times New Roman"/>
          <w:b/>
          <w:bCs/>
          <w:kern w:val="0"/>
          <w:sz w:val="26"/>
          <w:szCs w:val="26"/>
          <w:bdr w:val="none" w:sz="0" w:space="0" w:color="auto" w:frame="1"/>
          <w14:ligatures w14:val="none"/>
        </w:rPr>
        <w:t>Q</w:t>
      </w:r>
      <w:r>
        <w:t xml:space="preserve">. Finally, </w:t>
      </w:r>
      <w:proofErr w:type="spellStart"/>
      <w:r w:rsidRPr="00344E76">
        <w:rPr>
          <w:rFonts w:ascii="MathJax_Math-italic" w:eastAsia="Times New Roman" w:hAnsi="MathJax_Math-italic" w:cs="Times New Roman"/>
          <w:b/>
          <w:bCs/>
          <w:kern w:val="0"/>
          <w:sz w:val="26"/>
          <w:szCs w:val="26"/>
          <w:bdr w:val="none" w:sz="0" w:space="0" w:color="auto" w:frame="1"/>
          <w14:ligatures w14:val="none"/>
        </w:rPr>
        <w:t>c</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proofErr w:type="spellEnd"/>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rsidRPr="00344E76">
        <w:rPr>
          <w:rFonts w:ascii="MathJax_Math-italic" w:eastAsia="Times New Roman" w:hAnsi="MathJax_Math-italic" w:cs="Times New Roman"/>
          <w:b/>
          <w:bCs/>
          <w:kern w:val="0"/>
          <w:sz w:val="26"/>
          <w:szCs w:val="26"/>
          <w:bdr w:val="none" w:sz="0" w:space="0" w:color="auto" w:frame="1"/>
          <w:vertAlign w:val="subscript"/>
          <w14:ligatures w14:val="none"/>
        </w:rPr>
        <w:t>t</w:t>
      </w:r>
      <w:r>
        <w:t xml:space="preserve"> are covariate data related to the state or sampling procedure respectively, with </w:t>
      </w:r>
      <w:r w:rsidRPr="00344E76">
        <w:rPr>
          <w:rFonts w:ascii="MathJax_Math-italic" w:eastAsia="Times New Roman" w:hAnsi="MathJax_Math-italic" w:cs="Times New Roman"/>
          <w:b/>
          <w:bCs/>
          <w:kern w:val="0"/>
          <w:sz w:val="26"/>
          <w:szCs w:val="26"/>
          <w:bdr w:val="none" w:sz="0" w:space="0" w:color="auto" w:frame="1"/>
          <w14:ligatures w14:val="none"/>
        </w:rPr>
        <w:t>C</w:t>
      </w:r>
      <w:r>
        <w:t xml:space="preserve"> and </w:t>
      </w:r>
      <w:r w:rsidRPr="00344E76">
        <w:rPr>
          <w:rFonts w:ascii="MathJax_Math-italic" w:eastAsia="Times New Roman" w:hAnsi="MathJax_Math-italic" w:cs="Times New Roman"/>
          <w:b/>
          <w:bCs/>
          <w:kern w:val="0"/>
          <w:sz w:val="26"/>
          <w:szCs w:val="26"/>
          <w:bdr w:val="none" w:sz="0" w:space="0" w:color="auto" w:frame="1"/>
          <w14:ligatures w14:val="none"/>
        </w:rPr>
        <w:t>D</w:t>
      </w:r>
      <w:r>
        <w:t xml:space="preserve"> capturing the effect of said covariates. </w:t>
      </w:r>
    </w:p>
    <w:p w14:paraId="1FE0B225" w14:textId="77777777" w:rsidR="00D561F2" w:rsidRDefault="00D561F2" w:rsidP="00D561F2">
      <w:pPr>
        <w:pStyle w:val="ListParagraph"/>
        <w:spacing w:after="0" w:line="240" w:lineRule="auto"/>
        <w:ind w:left="360"/>
      </w:pPr>
    </w:p>
    <w:p w14:paraId="67DEF24F" w14:textId="4ED450E9" w:rsidR="00D561F2" w:rsidRDefault="00D561F2" w:rsidP="00D561F2">
      <w:pPr>
        <w:pStyle w:val="ListParagraph"/>
        <w:spacing w:after="0" w:line="240" w:lineRule="auto"/>
        <w:ind w:left="360"/>
      </w:pPr>
      <w:r w:rsidRPr="00D561F2">
        <w:rPr>
          <w:u w:val="single"/>
        </w:rPr>
        <w:t>Difference-in-difference models</w:t>
      </w:r>
      <w:r>
        <w:t xml:space="preserve"> compare a treatment group to a control group across two time periods, pre- and post- intervention. The general structure of a difference-in-difference model is as follows:</w:t>
      </w:r>
    </w:p>
    <w:p w14:paraId="6F02AD1E" w14:textId="77777777" w:rsidR="00D561F2" w:rsidRDefault="00D561F2" w:rsidP="00D561F2">
      <w:pPr>
        <w:pStyle w:val="ListParagraph"/>
        <w:spacing w:after="0" w:line="240" w:lineRule="auto"/>
        <w:ind w:left="360"/>
      </w:pPr>
    </w:p>
    <w:p w14:paraId="54B851BB" w14:textId="77777777" w:rsidR="00D561F2" w:rsidRPr="00530885" w:rsidRDefault="00D561F2" w:rsidP="00D561F2">
      <w:pPr>
        <w:spacing w:line="240" w:lineRule="auto"/>
        <w:jc w:val="center"/>
        <w:rPr>
          <w:rFonts w:ascii="Times New Roman" w:eastAsia="Times New Roman" w:hAnsi="Times New Roman" w:cs="Times New Roman"/>
          <w:kern w:val="0"/>
          <w:sz w:val="26"/>
          <w:szCs w:val="26"/>
          <w14:ligatures w14:val="none"/>
        </w:rPr>
      </w:pP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sidRPr="00CB564F">
        <w:rPr>
          <w:rFonts w:ascii="MathJax_Math-italic" w:eastAsia="Times New Roman" w:hAnsi="MathJax_Math-italic" w:cs="Times New Roman"/>
          <w:kern w:val="0"/>
          <w:sz w:val="26"/>
          <w:szCs w:val="26"/>
          <w:bdr w:val="none" w:sz="0" w:space="0" w:color="auto" w:frame="1"/>
          <w:vertAlign w:val="subscript"/>
          <w14:ligatures w14:val="none"/>
        </w:rPr>
        <w:t>0</w:t>
      </w:r>
      <w:r w:rsidRPr="00530885">
        <w:rPr>
          <w:rFonts w:ascii="MathJax_Main" w:eastAsia="Times New Roman" w:hAnsi="MathJax_Main" w:cs="Times New Roman"/>
          <w:kern w:val="0"/>
          <w:sz w:val="26"/>
          <w:szCs w:val="26"/>
          <w:bdr w:val="none" w:sz="0" w:space="0" w:color="auto" w:frame="1"/>
          <w14:ligatures w14:val="none"/>
        </w:rPr>
        <w:t xml:space="preserve"> +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r>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 xml:space="preserve">post </w:t>
      </w:r>
      <w:r w:rsidRPr="00530885">
        <w:rPr>
          <w:rFonts w:ascii="MathJax_Math-italic" w:eastAsia="Times New Roman" w:hAnsi="MathJax_Math-italic" w:cs="Times New Roman"/>
          <w:kern w:val="0"/>
          <w:sz w:val="26"/>
          <w:szCs w:val="26"/>
          <w:bdr w:val="none" w:sz="0" w:space="0" w:color="auto" w:frame="1"/>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 xml:space="preserve">+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r>
        <w:rPr>
          <w:rFonts w:ascii="MathJax_Math-italic" w:eastAsia="Times New Roman" w:hAnsi="MathJax_Math-italic" w:cs="Times New Roman"/>
          <w:kern w:val="0"/>
          <w:sz w:val="26"/>
          <w:szCs w:val="26"/>
          <w:bdr w:val="none" w:sz="0" w:space="0" w:color="auto" w:frame="1"/>
          <w14:ligatures w14:val="none"/>
        </w:rPr>
        <w:t>*</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proofErr w:type="spellEnd"/>
      <w:r>
        <w:rPr>
          <w:rFonts w:ascii="MathJax_Math-italic" w:eastAsia="Times New Roman" w:hAnsi="MathJax_Math-italic" w:cs="Times New Roman"/>
          <w:kern w:val="0"/>
          <w:sz w:val="26"/>
          <w:szCs w:val="26"/>
          <w:bdr w:val="none" w:sz="0" w:space="0" w:color="auto" w:frame="1"/>
          <w:vertAlign w:val="subscript"/>
          <w14:ligatures w14:val="none"/>
        </w:rPr>
        <w:t xml:space="preserve"> </w:t>
      </w:r>
      <w:r w:rsidRPr="00530885">
        <w:rPr>
          <w:rFonts w:ascii="MathJax_Main" w:eastAsia="Times New Roman" w:hAnsi="MathJax_Main" w:cs="Times New Roman"/>
          <w:kern w:val="0"/>
          <w:sz w:val="26"/>
          <w:szCs w:val="26"/>
          <w:bdr w:val="none" w:sz="0" w:space="0" w:color="auto" w:frame="1"/>
          <w14:ligatures w14:val="none"/>
        </w:rPr>
        <w:t>+</w:t>
      </w:r>
      <w:r>
        <w:rPr>
          <w:rFonts w:ascii="MathJax_Main" w:eastAsia="Times New Roman" w:hAnsi="MathJax_Main" w:cs="Times New Roman"/>
          <w:kern w:val="0"/>
          <w:sz w:val="26"/>
          <w:szCs w:val="26"/>
          <w:bdr w:val="none" w:sz="0" w:space="0" w:color="auto" w:frame="1"/>
          <w14:ligatures w14:val="none"/>
        </w:rPr>
        <w:t xml:space="preserve"> </w:t>
      </w:r>
      <w:proofErr w:type="spellStart"/>
      <w:r>
        <w:rPr>
          <w:rFonts w:ascii="MathJax_Math-italic" w:eastAsia="Times New Roman" w:hAnsi="MathJax_Math-italic" w:cs="Times New Roman"/>
          <w:kern w:val="0"/>
          <w:sz w:val="26"/>
          <w:szCs w:val="26"/>
          <w:bdr w:val="none" w:sz="0" w:space="0" w:color="auto" w:frame="1"/>
          <w14:ligatures w14:val="none"/>
        </w:rPr>
        <w:t>e</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p>
    <w:p w14:paraId="3E245A43" w14:textId="5B4920A5" w:rsidR="00D561F2" w:rsidRDefault="00D561F2" w:rsidP="00D561F2">
      <w:pPr>
        <w:pStyle w:val="ListParagraph"/>
        <w:spacing w:after="0" w:line="240" w:lineRule="auto"/>
        <w:ind w:left="360"/>
      </w:pPr>
      <w:r>
        <w:t xml:space="preserve">In the above, </w:t>
      </w:r>
      <w:proofErr w:type="spellStart"/>
      <w:r>
        <w:rPr>
          <w:rFonts w:ascii="MathJax_Math-italic" w:eastAsia="Times New Roman" w:hAnsi="MathJax_Math-italic" w:cs="Times New Roman"/>
          <w:kern w:val="0"/>
          <w:sz w:val="26"/>
          <w:szCs w:val="26"/>
          <w:bdr w:val="none" w:sz="0" w:space="0" w:color="auto" w:frame="1"/>
          <w14:ligatures w14:val="none"/>
        </w:rPr>
        <w:t>i</w:t>
      </w:r>
      <w:proofErr w:type="spellEnd"/>
      <w:r>
        <w:t xml:space="preserve"> indexes whether an observation (</w:t>
      </w: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t xml:space="preserve">) relates to the treatment or control group, while </w:t>
      </w:r>
      <w:r>
        <w:rPr>
          <w:rFonts w:ascii="MathJax_Math-italic" w:eastAsia="Times New Roman" w:hAnsi="MathJax_Math-italic" w:cs="Times New Roman"/>
          <w:kern w:val="0"/>
          <w:sz w:val="26"/>
          <w:szCs w:val="26"/>
          <w:bdr w:val="none" w:sz="0" w:space="0" w:color="auto" w:frame="1"/>
          <w14:ligatures w14:val="none"/>
        </w:rPr>
        <w:t>t</w:t>
      </w:r>
      <w:r>
        <w:t xml:space="preserve"> indexes whether that same observation comes from before or after the treatment is applied. </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treatment</w:t>
      </w:r>
      <w:proofErr w:type="spellEnd"/>
      <w:r>
        <w:t xml:space="preserve"> is equal to 1 when </w:t>
      </w: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t xml:space="preserve"> is part of the treatment group and equal to 0 otherwise. Similarly </w:t>
      </w:r>
      <w:proofErr w:type="spellStart"/>
      <w:r>
        <w:rPr>
          <w:rFonts w:ascii="MathJax_Math-italic" w:eastAsia="Times New Roman" w:hAnsi="MathJax_Math-italic" w:cs="Times New Roman"/>
          <w:kern w:val="0"/>
          <w:sz w:val="26"/>
          <w:szCs w:val="26"/>
          <w:bdr w:val="none" w:sz="0" w:space="0" w:color="auto" w:frame="1"/>
          <w14:ligatures w14:val="none"/>
        </w:rPr>
        <w:t>D</w:t>
      </w:r>
      <w:r>
        <w:rPr>
          <w:rFonts w:ascii="MathJax_Math-italic" w:eastAsia="Times New Roman" w:hAnsi="MathJax_Math-italic" w:cs="Times New Roman"/>
          <w:kern w:val="0"/>
          <w:sz w:val="26"/>
          <w:szCs w:val="26"/>
          <w:bdr w:val="none" w:sz="0" w:space="0" w:color="auto" w:frame="1"/>
          <w:vertAlign w:val="subscript"/>
          <w14:ligatures w14:val="none"/>
        </w:rPr>
        <w:t>post</w:t>
      </w:r>
      <w:proofErr w:type="spellEnd"/>
      <w:r>
        <w:t xml:space="preserve"> is equal to 1 when </w:t>
      </w: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t xml:space="preserve"> is observed after treatment is applied, and equal to 0 when </w:t>
      </w:r>
      <w:proofErr w:type="spellStart"/>
      <w:r>
        <w:rPr>
          <w:rFonts w:ascii="MathJax_Math-italic" w:eastAsia="Times New Roman" w:hAnsi="MathJax_Math-italic" w:cs="Times New Roman"/>
          <w:kern w:val="0"/>
          <w:sz w:val="26"/>
          <w:szCs w:val="26"/>
          <w:bdr w:val="none" w:sz="0" w:space="0" w:color="auto" w:frame="1"/>
          <w14:ligatures w14:val="none"/>
        </w:rPr>
        <w:t>y</w:t>
      </w:r>
      <w:r>
        <w:rPr>
          <w:rFonts w:ascii="MathJax_Math-italic" w:eastAsia="Times New Roman" w:hAnsi="MathJax_Math-italic" w:cs="Times New Roman"/>
          <w:kern w:val="0"/>
          <w:sz w:val="26"/>
          <w:szCs w:val="26"/>
          <w:bdr w:val="none" w:sz="0" w:space="0" w:color="auto" w:frame="1"/>
          <w:vertAlign w:val="subscript"/>
          <w14:ligatures w14:val="none"/>
        </w:rPr>
        <w:t>i,t</w:t>
      </w:r>
      <w:proofErr w:type="spellEnd"/>
      <w:r>
        <w:t xml:space="preserve"> is observed before. These indicator variables allow for the estimation of a net effect of treatment on the treatment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3</w:t>
      </w:r>
      <w:r>
        <w:t>) by first controlling for differing characteristics in the treatment and control group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1</w:t>
      </w:r>
      <w:r>
        <w:t>) and differences in the pre- and post-treatment time periods (</w:t>
      </w:r>
      <w:r w:rsidRPr="00530885">
        <w:rPr>
          <w:rFonts w:ascii="MathJax_Math-italic" w:eastAsia="Times New Roman" w:hAnsi="MathJax_Math-italic" w:cs="Times New Roman"/>
          <w:kern w:val="0"/>
          <w:sz w:val="26"/>
          <w:szCs w:val="26"/>
          <w:bdr w:val="none" w:sz="0" w:space="0" w:color="auto" w:frame="1"/>
          <w14:ligatures w14:val="none"/>
        </w:rPr>
        <w:t>β</w:t>
      </w:r>
      <w:r>
        <w:rPr>
          <w:rFonts w:ascii="MathJax_Math-italic" w:eastAsia="Times New Roman" w:hAnsi="MathJax_Math-italic" w:cs="Times New Roman"/>
          <w:kern w:val="0"/>
          <w:sz w:val="26"/>
          <w:szCs w:val="26"/>
          <w:bdr w:val="none" w:sz="0" w:space="0" w:color="auto" w:frame="1"/>
          <w:vertAlign w:val="subscript"/>
          <w14:ligatures w14:val="none"/>
        </w:rPr>
        <w:t>2</w:t>
      </w:r>
      <w:r>
        <w:t>). Additional control covariates may be included in order to further isolate the effects of interest.</w:t>
      </w:r>
    </w:p>
    <w:p w14:paraId="5726001B" w14:textId="77777777" w:rsidR="00D561F2" w:rsidRDefault="00D561F2" w:rsidP="00D561F2">
      <w:pPr>
        <w:pStyle w:val="ListParagraph"/>
        <w:spacing w:after="0" w:line="240" w:lineRule="auto"/>
        <w:ind w:left="360"/>
      </w:pPr>
    </w:p>
    <w:p w14:paraId="041D5C80" w14:textId="77777777" w:rsidR="00D561F2" w:rsidRDefault="00D561F2" w:rsidP="00C33F11">
      <w:pPr>
        <w:pStyle w:val="ListParagraph"/>
        <w:spacing w:line="240" w:lineRule="auto"/>
        <w:ind w:left="360"/>
      </w:pPr>
    </w:p>
    <w:sectPr w:rsidR="00D561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an E McGreal" w:date="2025-08-11T18:13:00Z" w:initials="BM">
    <w:p w14:paraId="53B028AA" w14:textId="77777777" w:rsidR="005537FC" w:rsidRDefault="005537FC" w:rsidP="005537FC">
      <w:pPr>
        <w:pStyle w:val="CommentText"/>
      </w:pPr>
      <w:r>
        <w:rPr>
          <w:rStyle w:val="CommentReference"/>
        </w:rPr>
        <w:annotationRef/>
      </w:r>
      <w:r>
        <w:t>hmm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B028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B06488" w16cex:dateUtc="2025-08-12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B028AA" w16cid:durableId="78B064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D759D1"/>
    <w:multiLevelType w:val="hybridMultilevel"/>
    <w:tmpl w:val="C3BEE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730089"/>
    <w:multiLevelType w:val="multilevel"/>
    <w:tmpl w:val="74F66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3B73DBE"/>
    <w:multiLevelType w:val="hybridMultilevel"/>
    <w:tmpl w:val="9D6A9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C755B"/>
    <w:multiLevelType w:val="hybridMultilevel"/>
    <w:tmpl w:val="D4043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CE1324"/>
    <w:multiLevelType w:val="hybridMultilevel"/>
    <w:tmpl w:val="BB5C5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6689554">
    <w:abstractNumId w:val="1"/>
  </w:num>
  <w:num w:numId="2" w16cid:durableId="1297567001">
    <w:abstractNumId w:val="4"/>
  </w:num>
  <w:num w:numId="3" w16cid:durableId="1355618741">
    <w:abstractNumId w:val="3"/>
  </w:num>
  <w:num w:numId="4" w16cid:durableId="2034111024">
    <w:abstractNumId w:val="2"/>
  </w:num>
  <w:num w:numId="5" w16cid:durableId="17518552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an E McGreal">
    <w15:presenceInfo w15:providerId="AD" w15:userId="S::bmcgreal@uw.edu::500ccbb3-e957-4a38-850c-c0c2fd4a68d5"/>
  </w15:person>
  <w15:person w15:author="Gende, Scott M">
    <w15:presenceInfo w15:providerId="AD" w15:userId="S::SGende@nps.gov::582c7f62-e406-45e2-b0a5-da9f2c36bd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D2"/>
    <w:rsid w:val="00000786"/>
    <w:rsid w:val="00097CE6"/>
    <w:rsid w:val="000F0658"/>
    <w:rsid w:val="0014287D"/>
    <w:rsid w:val="001A145F"/>
    <w:rsid w:val="001F21EB"/>
    <w:rsid w:val="003042D2"/>
    <w:rsid w:val="00307744"/>
    <w:rsid w:val="00440D33"/>
    <w:rsid w:val="00455053"/>
    <w:rsid w:val="00494125"/>
    <w:rsid w:val="00550F02"/>
    <w:rsid w:val="005537FC"/>
    <w:rsid w:val="00585329"/>
    <w:rsid w:val="00651C5A"/>
    <w:rsid w:val="00691AE9"/>
    <w:rsid w:val="006B4195"/>
    <w:rsid w:val="00737056"/>
    <w:rsid w:val="00737108"/>
    <w:rsid w:val="007F50AD"/>
    <w:rsid w:val="008B6949"/>
    <w:rsid w:val="008E2E2D"/>
    <w:rsid w:val="008F10EB"/>
    <w:rsid w:val="008F2B65"/>
    <w:rsid w:val="00926FC4"/>
    <w:rsid w:val="00940B20"/>
    <w:rsid w:val="00957D1C"/>
    <w:rsid w:val="00A23158"/>
    <w:rsid w:val="00A46041"/>
    <w:rsid w:val="00B11353"/>
    <w:rsid w:val="00B61D11"/>
    <w:rsid w:val="00B738BD"/>
    <w:rsid w:val="00B84AF6"/>
    <w:rsid w:val="00BF502E"/>
    <w:rsid w:val="00C33F11"/>
    <w:rsid w:val="00C56007"/>
    <w:rsid w:val="00C6677F"/>
    <w:rsid w:val="00C76610"/>
    <w:rsid w:val="00CF1048"/>
    <w:rsid w:val="00D53E0B"/>
    <w:rsid w:val="00D56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A537"/>
  <w15:chartTrackingRefBased/>
  <w15:docId w15:val="{0545DA2D-2E68-42A8-B54B-34471D2C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F11"/>
  </w:style>
  <w:style w:type="paragraph" w:styleId="Heading1">
    <w:name w:val="heading 1"/>
    <w:basedOn w:val="Normal"/>
    <w:next w:val="Normal"/>
    <w:link w:val="Heading1Char"/>
    <w:uiPriority w:val="9"/>
    <w:qFormat/>
    <w:rsid w:val="00304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2D2"/>
    <w:rPr>
      <w:rFonts w:eastAsiaTheme="majorEastAsia" w:cstheme="majorBidi"/>
      <w:color w:val="272727" w:themeColor="text1" w:themeTint="D8"/>
    </w:rPr>
  </w:style>
  <w:style w:type="paragraph" w:styleId="Title">
    <w:name w:val="Title"/>
    <w:basedOn w:val="Normal"/>
    <w:next w:val="Normal"/>
    <w:link w:val="TitleChar"/>
    <w:uiPriority w:val="10"/>
    <w:qFormat/>
    <w:rsid w:val="00304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2D2"/>
    <w:pPr>
      <w:spacing w:before="160"/>
      <w:jc w:val="center"/>
    </w:pPr>
    <w:rPr>
      <w:i/>
      <w:iCs/>
      <w:color w:val="404040" w:themeColor="text1" w:themeTint="BF"/>
    </w:rPr>
  </w:style>
  <w:style w:type="character" w:customStyle="1" w:styleId="QuoteChar">
    <w:name w:val="Quote Char"/>
    <w:basedOn w:val="DefaultParagraphFont"/>
    <w:link w:val="Quote"/>
    <w:uiPriority w:val="29"/>
    <w:rsid w:val="003042D2"/>
    <w:rPr>
      <w:i/>
      <w:iCs/>
      <w:color w:val="404040" w:themeColor="text1" w:themeTint="BF"/>
    </w:rPr>
  </w:style>
  <w:style w:type="paragraph" w:styleId="ListParagraph">
    <w:name w:val="List Paragraph"/>
    <w:basedOn w:val="Normal"/>
    <w:uiPriority w:val="34"/>
    <w:qFormat/>
    <w:rsid w:val="003042D2"/>
    <w:pPr>
      <w:ind w:left="720"/>
      <w:contextualSpacing/>
    </w:pPr>
  </w:style>
  <w:style w:type="character" w:styleId="IntenseEmphasis">
    <w:name w:val="Intense Emphasis"/>
    <w:basedOn w:val="DefaultParagraphFont"/>
    <w:uiPriority w:val="21"/>
    <w:qFormat/>
    <w:rsid w:val="003042D2"/>
    <w:rPr>
      <w:i/>
      <w:iCs/>
      <w:color w:val="0F4761" w:themeColor="accent1" w:themeShade="BF"/>
    </w:rPr>
  </w:style>
  <w:style w:type="paragraph" w:styleId="IntenseQuote">
    <w:name w:val="Intense Quote"/>
    <w:basedOn w:val="Normal"/>
    <w:next w:val="Normal"/>
    <w:link w:val="IntenseQuoteChar"/>
    <w:uiPriority w:val="30"/>
    <w:qFormat/>
    <w:rsid w:val="00304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2D2"/>
    <w:rPr>
      <w:i/>
      <w:iCs/>
      <w:color w:val="0F4761" w:themeColor="accent1" w:themeShade="BF"/>
    </w:rPr>
  </w:style>
  <w:style w:type="character" w:styleId="IntenseReference">
    <w:name w:val="Intense Reference"/>
    <w:basedOn w:val="DefaultParagraphFont"/>
    <w:uiPriority w:val="32"/>
    <w:qFormat/>
    <w:rsid w:val="003042D2"/>
    <w:rPr>
      <w:b/>
      <w:bCs/>
      <w:smallCaps/>
      <w:color w:val="0F4761" w:themeColor="accent1" w:themeShade="BF"/>
      <w:spacing w:val="5"/>
    </w:rPr>
  </w:style>
  <w:style w:type="character" w:styleId="CommentReference">
    <w:name w:val="annotation reference"/>
    <w:basedOn w:val="DefaultParagraphFont"/>
    <w:uiPriority w:val="99"/>
    <w:semiHidden/>
    <w:unhideWhenUsed/>
    <w:rsid w:val="00C33F11"/>
    <w:rPr>
      <w:sz w:val="16"/>
      <w:szCs w:val="16"/>
    </w:rPr>
  </w:style>
  <w:style w:type="paragraph" w:styleId="CommentText">
    <w:name w:val="annotation text"/>
    <w:basedOn w:val="Normal"/>
    <w:link w:val="CommentTextChar"/>
    <w:uiPriority w:val="99"/>
    <w:unhideWhenUsed/>
    <w:rsid w:val="00C33F11"/>
    <w:pPr>
      <w:spacing w:line="240" w:lineRule="auto"/>
    </w:pPr>
    <w:rPr>
      <w:sz w:val="20"/>
      <w:szCs w:val="20"/>
    </w:rPr>
  </w:style>
  <w:style w:type="character" w:customStyle="1" w:styleId="CommentTextChar">
    <w:name w:val="Comment Text Char"/>
    <w:basedOn w:val="DefaultParagraphFont"/>
    <w:link w:val="CommentText"/>
    <w:uiPriority w:val="99"/>
    <w:rsid w:val="00C33F11"/>
    <w:rPr>
      <w:sz w:val="20"/>
      <w:szCs w:val="20"/>
    </w:rPr>
  </w:style>
  <w:style w:type="character" w:customStyle="1" w:styleId="mi">
    <w:name w:val="mi"/>
    <w:basedOn w:val="DefaultParagraphFont"/>
    <w:rsid w:val="00C33F11"/>
  </w:style>
  <w:style w:type="paragraph" w:styleId="Revision">
    <w:name w:val="Revision"/>
    <w:hidden/>
    <w:uiPriority w:val="99"/>
    <w:semiHidden/>
    <w:rsid w:val="008F2B65"/>
    <w:pPr>
      <w:spacing w:after="0" w:line="240" w:lineRule="auto"/>
    </w:pPr>
  </w:style>
  <w:style w:type="paragraph" w:styleId="CommentSubject">
    <w:name w:val="annotation subject"/>
    <w:basedOn w:val="CommentText"/>
    <w:next w:val="CommentText"/>
    <w:link w:val="CommentSubjectChar"/>
    <w:uiPriority w:val="99"/>
    <w:semiHidden/>
    <w:unhideWhenUsed/>
    <w:rsid w:val="00926FC4"/>
    <w:rPr>
      <w:b/>
      <w:bCs/>
    </w:rPr>
  </w:style>
  <w:style w:type="character" w:customStyle="1" w:styleId="CommentSubjectChar">
    <w:name w:val="Comment Subject Char"/>
    <w:basedOn w:val="CommentTextChar"/>
    <w:link w:val="CommentSubject"/>
    <w:uiPriority w:val="99"/>
    <w:semiHidden/>
    <w:rsid w:val="00926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986</TotalTime>
  <Pages>6</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 McGreal</dc:creator>
  <cp:keywords/>
  <dc:description/>
  <cp:lastModifiedBy>Brian E McGreal</cp:lastModifiedBy>
  <cp:revision>13</cp:revision>
  <dcterms:created xsi:type="dcterms:W3CDTF">2025-08-12T00:33:00Z</dcterms:created>
  <dcterms:modified xsi:type="dcterms:W3CDTF">2025-08-12T16:58:00Z</dcterms:modified>
</cp:coreProperties>
</file>