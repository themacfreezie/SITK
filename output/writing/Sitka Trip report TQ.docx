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29AC6" w14:textId="66252CC5" w:rsidR="00F202DC" w:rsidRDefault="00F202DC" w:rsidP="00F202DC">
      <w:pPr>
        <w:jc w:val="center"/>
        <w:rPr>
          <w:rFonts w:ascii="Times New Roman" w:hAnsi="Times New Roman" w:cs="Times New Roman"/>
        </w:rPr>
      </w:pPr>
      <w:r>
        <w:rPr>
          <w:rFonts w:ascii="Times New Roman" w:hAnsi="Times New Roman" w:cs="Times New Roman"/>
          <w:b/>
          <w:bCs/>
        </w:rPr>
        <w:t>INTRODUCTION</w:t>
      </w:r>
    </w:p>
    <w:p w14:paraId="5F71896D" w14:textId="1BB44DB1" w:rsidR="00364E12" w:rsidRDefault="00364E12" w:rsidP="00F202DC">
      <w:pPr>
        <w:rPr>
          <w:rFonts w:ascii="Times New Roman" w:hAnsi="Times New Roman" w:cs="Times New Roman"/>
          <w:sz w:val="24"/>
          <w:szCs w:val="24"/>
        </w:rPr>
      </w:pPr>
      <w:r w:rsidRPr="00364E12">
        <w:rPr>
          <w:rFonts w:ascii="Times New Roman" w:hAnsi="Times New Roman" w:cs="Times New Roman"/>
        </w:rPr>
        <w:t xml:space="preserve">Preservation of natural resources within some natural range of variation is a core mandate of National Parks in Alaska and elsewhere. Both ANILCA and the NPS Management Policies of 2006 have language that requires parks to manage resources “...at levels they would occur absent human domination over the landscape” and in their </w:t>
      </w:r>
      <w:r w:rsidR="00C330A9">
        <w:rPr>
          <w:rFonts w:ascii="Times New Roman" w:hAnsi="Times New Roman" w:cs="Times New Roman"/>
        </w:rPr>
        <w:t>‘</w:t>
      </w:r>
      <w:r w:rsidRPr="00364E12">
        <w:rPr>
          <w:rFonts w:ascii="Times New Roman" w:hAnsi="Times New Roman" w:cs="Times New Roman"/>
        </w:rPr>
        <w:t>natural</w:t>
      </w:r>
      <w:r w:rsidR="00C330A9">
        <w:rPr>
          <w:rFonts w:ascii="Times New Roman" w:hAnsi="Times New Roman" w:cs="Times New Roman"/>
        </w:rPr>
        <w:t>’</w:t>
      </w:r>
      <w:r w:rsidRPr="00364E12">
        <w:rPr>
          <w:rFonts w:ascii="Times New Roman" w:hAnsi="Times New Roman" w:cs="Times New Roman"/>
        </w:rPr>
        <w:t xml:space="preserve"> condition. While concern over ‘unnatural’ abundances of park resources often focus on rare or depleted resources (endangered wildlife, rare fish, soundscape, wilderness), it is equally important to manage overabundant resources, even if they are a natural component of park ecosystems.</w:t>
      </w:r>
      <w:r>
        <w:rPr>
          <w:rFonts w:ascii="Times New Roman" w:hAnsi="Times New Roman" w:cs="Times New Roman"/>
          <w:sz w:val="24"/>
          <w:szCs w:val="24"/>
        </w:rPr>
        <w:t xml:space="preserve"> </w:t>
      </w:r>
    </w:p>
    <w:p w14:paraId="241713AF" w14:textId="48CB5EC1" w:rsidR="00364E12" w:rsidRDefault="00364E12" w:rsidP="00F202DC">
      <w:pPr>
        <w:rPr>
          <w:rFonts w:ascii="Times New Roman" w:hAnsi="Times New Roman" w:cs="Times New Roman"/>
        </w:rPr>
      </w:pPr>
      <w:r w:rsidRPr="00364E12">
        <w:rPr>
          <w:rFonts w:ascii="Times New Roman" w:hAnsi="Times New Roman" w:cs="Times New Roman"/>
        </w:rPr>
        <w:t xml:space="preserve">Sitka National Historical Park currently faces a question </w:t>
      </w:r>
      <w:del w:id="0" w:author="tquinn" w:date="2023-09-05T08:14:00Z">
        <w:r w:rsidRPr="00364E12" w:rsidDel="00CD772A">
          <w:rPr>
            <w:rFonts w:ascii="Times New Roman" w:hAnsi="Times New Roman" w:cs="Times New Roman"/>
          </w:rPr>
          <w:delText xml:space="preserve">in </w:delText>
        </w:r>
      </w:del>
      <w:r w:rsidRPr="00364E12">
        <w:rPr>
          <w:rFonts w:ascii="Times New Roman" w:hAnsi="Times New Roman" w:cs="Times New Roman"/>
        </w:rPr>
        <w:t>regard</w:t>
      </w:r>
      <w:ins w:id="1" w:author="tquinn" w:date="2023-09-05T08:14:00Z">
        <w:r w:rsidR="00CD772A">
          <w:rPr>
            <w:rFonts w:ascii="Times New Roman" w:hAnsi="Times New Roman" w:cs="Times New Roman"/>
          </w:rPr>
          <w:t>ing recent</w:t>
        </w:r>
      </w:ins>
      <w:r w:rsidRPr="00364E12">
        <w:rPr>
          <w:rFonts w:ascii="Times New Roman" w:hAnsi="Times New Roman" w:cs="Times New Roman"/>
        </w:rPr>
        <w:t xml:space="preserve"> </w:t>
      </w:r>
      <w:del w:id="2" w:author="tquinn" w:date="2023-09-05T08:14:00Z">
        <w:r w:rsidRPr="00364E12" w:rsidDel="00CD772A">
          <w:rPr>
            <w:rFonts w:ascii="Times New Roman" w:hAnsi="Times New Roman" w:cs="Times New Roman"/>
          </w:rPr>
          <w:delText>to potential over</w:delText>
        </w:r>
      </w:del>
      <w:r w:rsidRPr="00364E12">
        <w:rPr>
          <w:rFonts w:ascii="Times New Roman" w:hAnsi="Times New Roman" w:cs="Times New Roman"/>
        </w:rPr>
        <w:t xml:space="preserve">abundance of </w:t>
      </w:r>
      <w:del w:id="3" w:author="tquinn" w:date="2023-09-05T08:14:00Z">
        <w:r w:rsidRPr="00364E12" w:rsidDel="00CD772A">
          <w:rPr>
            <w:rFonts w:ascii="Times New Roman" w:hAnsi="Times New Roman" w:cs="Times New Roman"/>
          </w:rPr>
          <w:delText>P</w:delText>
        </w:r>
      </w:del>
      <w:ins w:id="4" w:author="tquinn" w:date="2023-09-05T08:14:00Z">
        <w:r w:rsidR="00CD772A">
          <w:rPr>
            <w:rFonts w:ascii="Times New Roman" w:hAnsi="Times New Roman" w:cs="Times New Roman"/>
          </w:rPr>
          <w:t>p</w:t>
        </w:r>
      </w:ins>
      <w:r w:rsidRPr="00364E12">
        <w:rPr>
          <w:rFonts w:ascii="Times New Roman" w:hAnsi="Times New Roman" w:cs="Times New Roman"/>
        </w:rPr>
        <w:t>ink</w:t>
      </w:r>
      <w:r>
        <w:rPr>
          <w:rFonts w:ascii="Times New Roman" w:hAnsi="Times New Roman" w:cs="Times New Roman"/>
        </w:rPr>
        <w:t xml:space="preserve"> </w:t>
      </w:r>
      <w:r w:rsidRPr="00364E12">
        <w:rPr>
          <w:rFonts w:ascii="Times New Roman" w:hAnsi="Times New Roman" w:cs="Times New Roman"/>
        </w:rPr>
        <w:t xml:space="preserve">salmon in the </w:t>
      </w:r>
      <w:proofErr w:type="spellStart"/>
      <w:r w:rsidRPr="00364E12">
        <w:rPr>
          <w:rFonts w:ascii="Times New Roman" w:hAnsi="Times New Roman" w:cs="Times New Roman"/>
          <w:color w:val="222222"/>
          <w:shd w:val="clear" w:color="auto" w:fill="FFFFFF"/>
        </w:rPr>
        <w:t>Ḵaasda</w:t>
      </w:r>
      <w:proofErr w:type="spellEnd"/>
      <w:r w:rsidRPr="00364E12">
        <w:rPr>
          <w:rFonts w:ascii="Times New Roman" w:hAnsi="Times New Roman" w:cs="Times New Roman"/>
          <w:color w:val="222222"/>
          <w:shd w:val="clear" w:color="auto" w:fill="FFFFFF"/>
        </w:rPr>
        <w:t xml:space="preserve"> </w:t>
      </w:r>
      <w:proofErr w:type="spellStart"/>
      <w:r w:rsidRPr="00364E12">
        <w:rPr>
          <w:rFonts w:ascii="Times New Roman" w:hAnsi="Times New Roman" w:cs="Times New Roman"/>
          <w:color w:val="222222"/>
          <w:shd w:val="clear" w:color="auto" w:fill="FFFFFF"/>
        </w:rPr>
        <w:t>Héen</w:t>
      </w:r>
      <w:proofErr w:type="spellEnd"/>
      <w:r w:rsidRPr="00364E12">
        <w:rPr>
          <w:rFonts w:ascii="Times New Roman" w:hAnsi="Times New Roman" w:cs="Times New Roman"/>
          <w:color w:val="222222"/>
          <w:shd w:val="clear" w:color="auto" w:fill="FFFFFF"/>
        </w:rPr>
        <w:t xml:space="preserve"> or Indian River. The river is the </w:t>
      </w:r>
      <w:r w:rsidRPr="00364E12">
        <w:rPr>
          <w:rFonts w:ascii="Times New Roman" w:hAnsi="Times New Roman" w:cs="Times New Roman"/>
        </w:rPr>
        <w:t>predominant aquatic resource in the park, and supports diverse biological and riparian communities typical of a small coastal river ecosystem</w:t>
      </w:r>
      <w:r>
        <w:rPr>
          <w:rFonts w:ascii="Times New Roman" w:hAnsi="Times New Roman" w:cs="Times New Roman"/>
        </w:rPr>
        <w:t xml:space="preserve">. As such, is the duty of park managers to maintain </w:t>
      </w:r>
      <w:r w:rsidR="00C330A9">
        <w:rPr>
          <w:rFonts w:ascii="Times New Roman" w:hAnsi="Times New Roman" w:cs="Times New Roman"/>
        </w:rPr>
        <w:t>‘</w:t>
      </w:r>
      <w:r>
        <w:rPr>
          <w:rFonts w:ascii="Times New Roman" w:hAnsi="Times New Roman" w:cs="Times New Roman"/>
        </w:rPr>
        <w:t>natural</w:t>
      </w:r>
      <w:r w:rsidR="00C330A9">
        <w:rPr>
          <w:rFonts w:ascii="Times New Roman" w:hAnsi="Times New Roman" w:cs="Times New Roman"/>
        </w:rPr>
        <w:t xml:space="preserve">’ </w:t>
      </w:r>
      <w:r>
        <w:rPr>
          <w:rFonts w:ascii="Times New Roman" w:hAnsi="Times New Roman" w:cs="Times New Roman"/>
        </w:rPr>
        <w:t>levels of salmon abundance.</w:t>
      </w:r>
    </w:p>
    <w:p w14:paraId="3D6029C8" w14:textId="1D6F01A1" w:rsidR="00F202DC" w:rsidRDefault="00364E12" w:rsidP="00F202DC">
      <w:pPr>
        <w:rPr>
          <w:rFonts w:ascii="Times New Roman" w:hAnsi="Times New Roman" w:cs="Times New Roman"/>
        </w:rPr>
      </w:pPr>
      <w:r w:rsidRPr="00364E12">
        <w:rPr>
          <w:rFonts w:ascii="Times New Roman" w:hAnsi="Times New Roman" w:cs="Times New Roman"/>
        </w:rPr>
        <w:t xml:space="preserve">Evidence today suggests that populations of </w:t>
      </w:r>
      <w:del w:id="5" w:author="tquinn" w:date="2023-09-05T08:15:00Z">
        <w:r w:rsidRPr="00364E12" w:rsidDel="00CD772A">
          <w:rPr>
            <w:rFonts w:ascii="Times New Roman" w:hAnsi="Times New Roman" w:cs="Times New Roman"/>
          </w:rPr>
          <w:delText>P</w:delText>
        </w:r>
      </w:del>
      <w:ins w:id="6" w:author="tquinn" w:date="2023-09-05T08:15:00Z">
        <w:r w:rsidR="00CD772A">
          <w:rPr>
            <w:rFonts w:ascii="Times New Roman" w:hAnsi="Times New Roman" w:cs="Times New Roman"/>
          </w:rPr>
          <w:t>p</w:t>
        </w:r>
      </w:ins>
      <w:r w:rsidRPr="00364E12">
        <w:rPr>
          <w:rFonts w:ascii="Times New Roman" w:hAnsi="Times New Roman" w:cs="Times New Roman"/>
        </w:rPr>
        <w:t xml:space="preserve">ink salmon returning to spawn in the Indian River have grown tremendously in the past forty years. In the 1980s, peak abundance estimates, conducted by the Alaska Department of Fish and Game (ADF&amp;G) varied between several hundred and 20,000 fish. In the mid-1990s, however, peak </w:t>
      </w:r>
      <w:proofErr w:type="spellStart"/>
      <w:r w:rsidRPr="00364E12">
        <w:rPr>
          <w:rFonts w:ascii="Times New Roman" w:hAnsi="Times New Roman" w:cs="Times New Roman"/>
        </w:rPr>
        <w:t>spawner</w:t>
      </w:r>
      <w:proofErr w:type="spellEnd"/>
      <w:r w:rsidRPr="00364E12">
        <w:rPr>
          <w:rFonts w:ascii="Times New Roman" w:hAnsi="Times New Roman" w:cs="Times New Roman"/>
        </w:rPr>
        <w:t xml:space="preserve"> abundances regularly exceeded 100,000 and have regularly exceeded 400,000 pink salmon, three orders of magnitude higher than peak runs in the 1970s.   </w:t>
      </w:r>
    </w:p>
    <w:p w14:paraId="0AB10AAE" w14:textId="41662C52" w:rsidR="00C330A9" w:rsidRDefault="00C330A9" w:rsidP="00F202DC">
      <w:pPr>
        <w:rPr>
          <w:rFonts w:ascii="Times New Roman" w:hAnsi="Times New Roman" w:cs="Times New Roman"/>
        </w:rPr>
      </w:pPr>
      <w:r>
        <w:rPr>
          <w:rFonts w:ascii="Times New Roman" w:hAnsi="Times New Roman" w:cs="Times New Roman"/>
        </w:rPr>
        <w:t xml:space="preserve">The question faced by park managers is to what extent is increase in abundance is unique to the Indian River (and therefore driven by some potentially ‘unnatural’ cause). If the increase in abundance observed is reflected in other similar streams hosting </w:t>
      </w:r>
      <w:del w:id="7" w:author="tquinn" w:date="2023-09-05T08:17:00Z">
        <w:r w:rsidDel="00CD772A">
          <w:rPr>
            <w:rFonts w:ascii="Times New Roman" w:hAnsi="Times New Roman" w:cs="Times New Roman"/>
          </w:rPr>
          <w:delText>P</w:delText>
        </w:r>
      </w:del>
      <w:ins w:id="8" w:author="tquinn" w:date="2023-09-05T08:17:00Z">
        <w:r w:rsidR="00CD772A">
          <w:rPr>
            <w:rFonts w:ascii="Times New Roman" w:hAnsi="Times New Roman" w:cs="Times New Roman"/>
          </w:rPr>
          <w:t>p</w:t>
        </w:r>
      </w:ins>
      <w:r>
        <w:rPr>
          <w:rFonts w:ascii="Times New Roman" w:hAnsi="Times New Roman" w:cs="Times New Roman"/>
        </w:rPr>
        <w:t xml:space="preserve">ink salmon populations on Baranof Island and elsewhere in </w:t>
      </w:r>
      <w:ins w:id="9" w:author="tquinn" w:date="2023-09-05T08:17:00Z">
        <w:r w:rsidR="00CD772A">
          <w:rPr>
            <w:rFonts w:ascii="Times New Roman" w:hAnsi="Times New Roman" w:cs="Times New Roman"/>
          </w:rPr>
          <w:t>the region</w:t>
        </w:r>
      </w:ins>
      <w:del w:id="10" w:author="tquinn" w:date="2023-09-05T08:17:00Z">
        <w:r w:rsidDel="00CD772A">
          <w:rPr>
            <w:rFonts w:ascii="Times New Roman" w:hAnsi="Times New Roman" w:cs="Times New Roman"/>
          </w:rPr>
          <w:delText>northern Southeast Alaska</w:delText>
        </w:r>
      </w:del>
      <w:r>
        <w:rPr>
          <w:rFonts w:ascii="Times New Roman" w:hAnsi="Times New Roman" w:cs="Times New Roman"/>
        </w:rPr>
        <w:t xml:space="preserve">, then it can be argued </w:t>
      </w:r>
      <w:ins w:id="11" w:author="tquinn" w:date="2023-09-05T08:17:00Z">
        <w:r w:rsidR="00CD772A">
          <w:rPr>
            <w:rFonts w:ascii="Times New Roman" w:hAnsi="Times New Roman" w:cs="Times New Roman"/>
          </w:rPr>
          <w:t xml:space="preserve">that </w:t>
        </w:r>
      </w:ins>
      <w:r>
        <w:rPr>
          <w:rFonts w:ascii="Times New Roman" w:hAnsi="Times New Roman" w:cs="Times New Roman"/>
        </w:rPr>
        <w:t xml:space="preserve">salmon populations are within their natural range of variation. If the Indian River’s populations of </w:t>
      </w:r>
      <w:del w:id="12" w:author="tquinn" w:date="2023-09-05T08:18:00Z">
        <w:r w:rsidDel="00CD772A">
          <w:rPr>
            <w:rFonts w:ascii="Times New Roman" w:hAnsi="Times New Roman" w:cs="Times New Roman"/>
          </w:rPr>
          <w:delText>P</w:delText>
        </w:r>
      </w:del>
      <w:ins w:id="13" w:author="tquinn" w:date="2023-09-05T08:18:00Z">
        <w:r w:rsidR="00CD772A">
          <w:rPr>
            <w:rFonts w:ascii="Times New Roman" w:hAnsi="Times New Roman" w:cs="Times New Roman"/>
          </w:rPr>
          <w:t>p</w:t>
        </w:r>
      </w:ins>
      <w:r>
        <w:rPr>
          <w:rFonts w:ascii="Times New Roman" w:hAnsi="Times New Roman" w:cs="Times New Roman"/>
        </w:rPr>
        <w:t xml:space="preserve">ink salmon are indeed regional outliers, the question then becomes what factors </w:t>
      </w:r>
      <w:ins w:id="14" w:author="tquinn" w:date="2023-09-05T08:20:00Z">
        <w:r w:rsidR="00CD772A">
          <w:rPr>
            <w:rFonts w:ascii="Times New Roman" w:hAnsi="Times New Roman" w:cs="Times New Roman"/>
          </w:rPr>
          <w:t>might</w:t>
        </w:r>
      </w:ins>
      <w:del w:id="15" w:author="tquinn" w:date="2023-09-05T08:20:00Z">
        <w:r w:rsidDel="00CD772A">
          <w:rPr>
            <w:rFonts w:ascii="Times New Roman" w:hAnsi="Times New Roman" w:cs="Times New Roman"/>
          </w:rPr>
          <w:delText>may be</w:delText>
        </w:r>
      </w:del>
      <w:r>
        <w:rPr>
          <w:rFonts w:ascii="Times New Roman" w:hAnsi="Times New Roman" w:cs="Times New Roman"/>
        </w:rPr>
        <w:t xml:space="preserve"> contribut</w:t>
      </w:r>
      <w:ins w:id="16" w:author="tquinn" w:date="2023-09-05T08:21:00Z">
        <w:r w:rsidR="00CD772A">
          <w:rPr>
            <w:rFonts w:ascii="Times New Roman" w:hAnsi="Times New Roman" w:cs="Times New Roman"/>
          </w:rPr>
          <w:t>e</w:t>
        </w:r>
      </w:ins>
      <w:del w:id="17" w:author="tquinn" w:date="2023-09-05T08:21:00Z">
        <w:r w:rsidDel="00CD772A">
          <w:rPr>
            <w:rFonts w:ascii="Times New Roman" w:hAnsi="Times New Roman" w:cs="Times New Roman"/>
          </w:rPr>
          <w:delText>ing</w:delText>
        </w:r>
      </w:del>
      <w:r>
        <w:rPr>
          <w:rFonts w:ascii="Times New Roman" w:hAnsi="Times New Roman" w:cs="Times New Roman"/>
        </w:rPr>
        <w:t xml:space="preserve"> to this abundance</w:t>
      </w:r>
      <w:ins w:id="18" w:author="tquinn" w:date="2023-09-05T08:21:00Z">
        <w:r w:rsidR="00CD772A">
          <w:rPr>
            <w:rFonts w:ascii="Times New Roman" w:hAnsi="Times New Roman" w:cs="Times New Roman"/>
          </w:rPr>
          <w:t xml:space="preserve">, including </w:t>
        </w:r>
      </w:ins>
      <w:ins w:id="19" w:author="tquinn" w:date="2023-09-05T08:22:00Z">
        <w:r w:rsidR="00CD772A">
          <w:rPr>
            <w:rFonts w:ascii="Times New Roman" w:hAnsi="Times New Roman" w:cs="Times New Roman"/>
          </w:rPr>
          <w:t xml:space="preserve">natural geomorphic features such as length, area, and gradient, and </w:t>
        </w:r>
      </w:ins>
      <w:ins w:id="20" w:author="tquinn" w:date="2023-09-05T08:21:00Z">
        <w:r w:rsidR="00CD772A">
          <w:rPr>
            <w:rFonts w:ascii="Times New Roman" w:hAnsi="Times New Roman" w:cs="Times New Roman"/>
          </w:rPr>
          <w:t>the hatchery at the mouth of the river</w:t>
        </w:r>
      </w:ins>
      <w:r>
        <w:rPr>
          <w:rFonts w:ascii="Times New Roman" w:hAnsi="Times New Roman" w:cs="Times New Roman"/>
        </w:rPr>
        <w:t>?</w:t>
      </w:r>
      <w:r w:rsidR="009343CF">
        <w:rPr>
          <w:rFonts w:ascii="Times New Roman" w:hAnsi="Times New Roman" w:cs="Times New Roman"/>
        </w:rPr>
        <w:t xml:space="preserve"> </w:t>
      </w:r>
      <w:del w:id="21" w:author="tquinn" w:date="2023-09-05T08:21:00Z">
        <w:r w:rsidR="009343CF" w:rsidDel="00CD772A">
          <w:rPr>
            <w:rFonts w:ascii="Times New Roman" w:hAnsi="Times New Roman" w:cs="Times New Roman"/>
          </w:rPr>
          <w:delText>Unlike many streams in the region, the Indian River is located in a relatively developed area, adjacent to thriving commercial fisheries and a functioning salmon hatchery.</w:delText>
        </w:r>
      </w:del>
    </w:p>
    <w:p w14:paraId="401C98F2" w14:textId="6DA11A90" w:rsidR="00F202DC" w:rsidRDefault="00CD772A">
      <w:pPr>
        <w:rPr>
          <w:rFonts w:ascii="Times New Roman" w:hAnsi="Times New Roman" w:cs="Times New Roman"/>
        </w:rPr>
      </w:pPr>
      <w:ins w:id="22" w:author="tquinn" w:date="2023-09-05T08:23:00Z">
        <w:r>
          <w:rPr>
            <w:rFonts w:ascii="Times New Roman" w:hAnsi="Times New Roman" w:cs="Times New Roman"/>
          </w:rPr>
          <w:t>T</w:t>
        </w:r>
      </w:ins>
      <w:del w:id="23" w:author="tquinn" w:date="2023-09-05T08:23:00Z">
        <w:r w:rsidR="00C330A9" w:rsidDel="00CD772A">
          <w:rPr>
            <w:rFonts w:ascii="Times New Roman" w:hAnsi="Times New Roman" w:cs="Times New Roman"/>
          </w:rPr>
          <w:delText>In an effort t</w:delText>
        </w:r>
      </w:del>
      <w:r w:rsidR="00C330A9">
        <w:rPr>
          <w:rFonts w:ascii="Times New Roman" w:hAnsi="Times New Roman" w:cs="Times New Roman"/>
        </w:rPr>
        <w:t xml:space="preserve">o address these questions, a team from the University of Washington visited Sitka in August of 2023 to interview </w:t>
      </w:r>
      <w:ins w:id="24" w:author="tquinn" w:date="2023-09-05T08:23:00Z">
        <w:r>
          <w:rPr>
            <w:rFonts w:ascii="Times New Roman" w:hAnsi="Times New Roman" w:cs="Times New Roman"/>
          </w:rPr>
          <w:t>interested</w:t>
        </w:r>
      </w:ins>
      <w:del w:id="25" w:author="tquinn" w:date="2023-09-05T08:23:00Z">
        <w:r w:rsidR="00C330A9" w:rsidDel="00CD772A">
          <w:rPr>
            <w:rFonts w:ascii="Times New Roman" w:hAnsi="Times New Roman" w:cs="Times New Roman"/>
          </w:rPr>
          <w:delText>concerned</w:delText>
        </w:r>
      </w:del>
      <w:r w:rsidR="00C330A9">
        <w:rPr>
          <w:rFonts w:ascii="Times New Roman" w:hAnsi="Times New Roman" w:cs="Times New Roman"/>
        </w:rPr>
        <w:t xml:space="preserve"> parties and begin the process of gathering relevant information</w:t>
      </w:r>
      <w:ins w:id="26" w:author="tquinn" w:date="2023-09-05T08:23:00Z">
        <w:r>
          <w:rPr>
            <w:rFonts w:ascii="Times New Roman" w:hAnsi="Times New Roman" w:cs="Times New Roman"/>
          </w:rPr>
          <w:t>, perspectives,</w:t>
        </w:r>
      </w:ins>
      <w:r w:rsidR="00C330A9">
        <w:rPr>
          <w:rFonts w:ascii="Times New Roman" w:hAnsi="Times New Roman" w:cs="Times New Roman"/>
        </w:rPr>
        <w:t xml:space="preserve"> and data. The team consisted of Professor T</w:t>
      </w:r>
      <w:ins w:id="27" w:author="tquinn" w:date="2023-09-05T08:23:00Z">
        <w:r>
          <w:rPr>
            <w:rFonts w:ascii="Times New Roman" w:hAnsi="Times New Roman" w:cs="Times New Roman"/>
          </w:rPr>
          <w:t>h</w:t>
        </w:r>
      </w:ins>
      <w:r w:rsidR="00C330A9">
        <w:rPr>
          <w:rFonts w:ascii="Times New Roman" w:hAnsi="Times New Roman" w:cs="Times New Roman"/>
        </w:rPr>
        <w:t>om</w:t>
      </w:r>
      <w:ins w:id="28" w:author="tquinn" w:date="2023-09-05T08:23:00Z">
        <w:r>
          <w:rPr>
            <w:rFonts w:ascii="Times New Roman" w:hAnsi="Times New Roman" w:cs="Times New Roman"/>
          </w:rPr>
          <w:t>as</w:t>
        </w:r>
      </w:ins>
      <w:r w:rsidR="00C330A9">
        <w:rPr>
          <w:rFonts w:ascii="Times New Roman" w:hAnsi="Times New Roman" w:cs="Times New Roman"/>
        </w:rPr>
        <w:t xml:space="preserve"> Quinn, Professor Mark Scheuerell, PhD student Brian </w:t>
      </w:r>
      <w:proofErr w:type="spellStart"/>
      <w:r w:rsidR="00C330A9">
        <w:rPr>
          <w:rFonts w:ascii="Times New Roman" w:hAnsi="Times New Roman" w:cs="Times New Roman"/>
        </w:rPr>
        <w:t>McGreal</w:t>
      </w:r>
      <w:proofErr w:type="spellEnd"/>
      <w:r w:rsidR="00C330A9">
        <w:rPr>
          <w:rFonts w:ascii="Times New Roman" w:hAnsi="Times New Roman" w:cs="Times New Roman"/>
        </w:rPr>
        <w:t xml:space="preserve">, and were joined by </w:t>
      </w:r>
      <w:r w:rsidR="009343CF">
        <w:rPr>
          <w:rFonts w:ascii="Times New Roman" w:hAnsi="Times New Roman" w:cs="Times New Roman"/>
        </w:rPr>
        <w:t xml:space="preserve">National Parks Service Senior Science Advisor Scott Gende. Over the course of three days, the group met with representatives from Sitka National Historical Park, the Alaska Department of Fish and Game, the Sitka Tribe of Alaska, and the Sitka Sound Science Center, </w:t>
      </w:r>
      <w:ins w:id="29" w:author="tquinn" w:date="2023-09-05T08:24:00Z">
        <w:r w:rsidR="002F5034" w:rsidRPr="002F5034">
          <w:rPr>
            <w:rFonts w:ascii="Times New Roman" w:hAnsi="Times New Roman" w:cs="Times New Roman"/>
            <w:bCs/>
            <w:u w:val="single"/>
            <w:rPrChange w:id="30" w:author="tquinn" w:date="2023-09-05T08:24:00Z">
              <w:rPr>
                <w:rFonts w:ascii="Times New Roman" w:hAnsi="Times New Roman" w:cs="Times New Roman"/>
                <w:b/>
                <w:bCs/>
                <w:u w:val="single"/>
              </w:rPr>
            </w:rPrChange>
          </w:rPr>
          <w:t>Northern Southeast Regional Aquaculture Association</w:t>
        </w:r>
        <w:r w:rsidR="002F5034">
          <w:rPr>
            <w:rFonts w:ascii="Times New Roman" w:hAnsi="Times New Roman" w:cs="Times New Roman"/>
            <w:bCs/>
            <w:u w:val="single"/>
          </w:rPr>
          <w:t>,</w:t>
        </w:r>
        <w:r w:rsidR="002F5034" w:rsidRPr="002F5034">
          <w:rPr>
            <w:rFonts w:ascii="Times New Roman" w:hAnsi="Times New Roman" w:cs="Times New Roman"/>
            <w:bCs/>
            <w:u w:val="single"/>
            <w:rPrChange w:id="31" w:author="tquinn" w:date="2023-09-05T08:24:00Z">
              <w:rPr>
                <w:rFonts w:ascii="Times New Roman" w:hAnsi="Times New Roman" w:cs="Times New Roman"/>
                <w:b/>
                <w:bCs/>
                <w:u w:val="single"/>
              </w:rPr>
            </w:rPrChange>
          </w:rPr>
          <w:t xml:space="preserve"> </w:t>
        </w:r>
      </w:ins>
      <w:r w:rsidR="009343CF" w:rsidRPr="002F5034">
        <w:rPr>
          <w:rFonts w:ascii="Times New Roman" w:hAnsi="Times New Roman" w:cs="Times New Roman"/>
        </w:rPr>
        <w:t>among others. Communications with these parties, specifically focused on questions of interest</w:t>
      </w:r>
      <w:r w:rsidR="009343CF">
        <w:rPr>
          <w:rFonts w:ascii="Times New Roman" w:hAnsi="Times New Roman" w:cs="Times New Roman"/>
        </w:rPr>
        <w:t xml:space="preserve"> and data availability, are detailed in this report.</w:t>
      </w:r>
    </w:p>
    <w:p w14:paraId="336C80D3" w14:textId="77777777" w:rsidR="009343CF" w:rsidRDefault="009343CF" w:rsidP="00F202DC">
      <w:pPr>
        <w:jc w:val="center"/>
        <w:rPr>
          <w:rFonts w:ascii="Times New Roman" w:hAnsi="Times New Roman" w:cs="Times New Roman"/>
          <w:b/>
          <w:bCs/>
        </w:rPr>
      </w:pPr>
    </w:p>
    <w:p w14:paraId="0B527348" w14:textId="77777777" w:rsidR="009343CF" w:rsidRDefault="009343CF">
      <w:pPr>
        <w:rPr>
          <w:rFonts w:ascii="Times New Roman" w:hAnsi="Times New Roman" w:cs="Times New Roman"/>
          <w:b/>
          <w:bCs/>
        </w:rPr>
      </w:pPr>
      <w:r>
        <w:rPr>
          <w:rFonts w:ascii="Times New Roman" w:hAnsi="Times New Roman" w:cs="Times New Roman"/>
          <w:b/>
          <w:bCs/>
        </w:rPr>
        <w:br w:type="page"/>
      </w:r>
    </w:p>
    <w:p w14:paraId="1DBA8681" w14:textId="6496E169" w:rsidR="00F202DC" w:rsidRDefault="00F202DC" w:rsidP="00F202DC">
      <w:pPr>
        <w:jc w:val="center"/>
        <w:rPr>
          <w:rFonts w:ascii="Times New Roman" w:hAnsi="Times New Roman" w:cs="Times New Roman"/>
          <w:b/>
          <w:bCs/>
        </w:rPr>
      </w:pPr>
      <w:r>
        <w:rPr>
          <w:rFonts w:ascii="Times New Roman" w:hAnsi="Times New Roman" w:cs="Times New Roman"/>
          <w:b/>
          <w:bCs/>
        </w:rPr>
        <w:lastRenderedPageBreak/>
        <w:t>COMMUNICATIONS</w:t>
      </w:r>
    </w:p>
    <w:p w14:paraId="3F82A32C" w14:textId="752BE69C" w:rsidR="005178DF" w:rsidRDefault="005178DF" w:rsidP="005178DF">
      <w:pPr>
        <w:rPr>
          <w:rFonts w:ascii="Times New Roman" w:hAnsi="Times New Roman" w:cs="Times New Roman"/>
        </w:rPr>
      </w:pPr>
      <w:r>
        <w:rPr>
          <w:rFonts w:ascii="Times New Roman" w:hAnsi="Times New Roman" w:cs="Times New Roman"/>
        </w:rPr>
        <w:t>Between the 21</w:t>
      </w:r>
      <w:r w:rsidRPr="005178DF">
        <w:rPr>
          <w:rFonts w:ascii="Times New Roman" w:hAnsi="Times New Roman" w:cs="Times New Roman"/>
          <w:vertAlign w:val="superscript"/>
        </w:rPr>
        <w:t>st</w:t>
      </w:r>
      <w:r>
        <w:rPr>
          <w:rFonts w:ascii="Times New Roman" w:hAnsi="Times New Roman" w:cs="Times New Roman"/>
        </w:rPr>
        <w:t xml:space="preserve"> and 23</w:t>
      </w:r>
      <w:r w:rsidRPr="005178DF">
        <w:rPr>
          <w:rFonts w:ascii="Times New Roman" w:hAnsi="Times New Roman" w:cs="Times New Roman"/>
          <w:vertAlign w:val="superscript"/>
        </w:rPr>
        <w:t>rd</w:t>
      </w:r>
      <w:r>
        <w:rPr>
          <w:rFonts w:ascii="Times New Roman" w:hAnsi="Times New Roman" w:cs="Times New Roman"/>
        </w:rPr>
        <w:t xml:space="preserve"> of August 2023 the team from the University of Washington conducted informational interviews with parties from various state and federal agencies as well as private non-profits associated with salmon monitoring and aquaculture in Sitka. In addition to these interviews, T</w:t>
      </w:r>
      <w:ins w:id="32" w:author="tquinn" w:date="2023-09-05T08:25:00Z">
        <w:r w:rsidR="002F5034">
          <w:rPr>
            <w:rFonts w:ascii="Times New Roman" w:hAnsi="Times New Roman" w:cs="Times New Roman"/>
          </w:rPr>
          <w:t>h</w:t>
        </w:r>
      </w:ins>
      <w:r w:rsidR="002A29D0">
        <w:rPr>
          <w:rFonts w:ascii="Times New Roman" w:hAnsi="Times New Roman" w:cs="Times New Roman"/>
        </w:rPr>
        <w:t>om</w:t>
      </w:r>
      <w:ins w:id="33" w:author="tquinn" w:date="2023-09-05T08:25:00Z">
        <w:r w:rsidR="002F5034">
          <w:rPr>
            <w:rFonts w:ascii="Times New Roman" w:hAnsi="Times New Roman" w:cs="Times New Roman"/>
          </w:rPr>
          <w:t>as</w:t>
        </w:r>
      </w:ins>
      <w:r>
        <w:rPr>
          <w:rFonts w:ascii="Times New Roman" w:hAnsi="Times New Roman" w:cs="Times New Roman"/>
        </w:rPr>
        <w:t xml:space="preserve"> Quinn presented a </w:t>
      </w:r>
      <w:ins w:id="34" w:author="tquinn" w:date="2023-09-05T08:25:00Z">
        <w:r w:rsidR="002F5034">
          <w:rPr>
            <w:rFonts w:ascii="Times New Roman" w:hAnsi="Times New Roman" w:cs="Times New Roman"/>
          </w:rPr>
          <w:t xml:space="preserve">public </w:t>
        </w:r>
      </w:ins>
      <w:r>
        <w:rPr>
          <w:rFonts w:ascii="Times New Roman" w:hAnsi="Times New Roman" w:cs="Times New Roman"/>
        </w:rPr>
        <w:t xml:space="preserve">talk </w:t>
      </w:r>
      <w:r w:rsidR="00152492">
        <w:rPr>
          <w:rFonts w:ascii="Times New Roman" w:hAnsi="Times New Roman" w:cs="Times New Roman"/>
        </w:rPr>
        <w:t>on the changing shape of salmon conservation efforts over the course of his 45</w:t>
      </w:r>
      <w:ins w:id="35" w:author="tquinn" w:date="2023-09-05T08:25:00Z">
        <w:r w:rsidR="002F5034">
          <w:rPr>
            <w:rFonts w:ascii="Times New Roman" w:hAnsi="Times New Roman" w:cs="Times New Roman"/>
          </w:rPr>
          <w:t>-</w:t>
        </w:r>
      </w:ins>
      <w:del w:id="36" w:author="tquinn" w:date="2023-09-05T08:25:00Z">
        <w:r w:rsidR="00152492" w:rsidDel="002F5034">
          <w:rPr>
            <w:rFonts w:ascii="Times New Roman" w:hAnsi="Times New Roman" w:cs="Times New Roman"/>
          </w:rPr>
          <w:delText xml:space="preserve"> </w:delText>
        </w:r>
      </w:del>
      <w:r w:rsidR="00152492">
        <w:rPr>
          <w:rFonts w:ascii="Times New Roman" w:hAnsi="Times New Roman" w:cs="Times New Roman"/>
        </w:rPr>
        <w:t xml:space="preserve">year career. </w:t>
      </w:r>
      <w:r w:rsidR="006C48E8">
        <w:rPr>
          <w:rFonts w:ascii="Times New Roman" w:hAnsi="Times New Roman" w:cs="Times New Roman"/>
        </w:rPr>
        <w:t>These communications are detailed below.</w:t>
      </w:r>
    </w:p>
    <w:p w14:paraId="51B50A04" w14:textId="77777777" w:rsidR="005178DF" w:rsidRPr="005178DF" w:rsidRDefault="005178DF" w:rsidP="005178DF">
      <w:pPr>
        <w:rPr>
          <w:rFonts w:ascii="Times New Roman" w:hAnsi="Times New Roman" w:cs="Times New Roman"/>
        </w:rPr>
      </w:pPr>
    </w:p>
    <w:p w14:paraId="229F01C1" w14:textId="657A92F2" w:rsidR="00F202DC" w:rsidRDefault="00F202DC" w:rsidP="00F202DC">
      <w:pPr>
        <w:rPr>
          <w:rFonts w:ascii="Times New Roman" w:hAnsi="Times New Roman" w:cs="Times New Roman"/>
          <w:b/>
          <w:bCs/>
          <w:u w:val="single"/>
        </w:rPr>
      </w:pPr>
      <w:r>
        <w:rPr>
          <w:rFonts w:ascii="Times New Roman" w:hAnsi="Times New Roman" w:cs="Times New Roman"/>
          <w:b/>
          <w:bCs/>
          <w:u w:val="single"/>
        </w:rPr>
        <w:t>Alaska Department of Fish and Game</w:t>
      </w:r>
      <w:r w:rsidR="00012ED4">
        <w:rPr>
          <w:rFonts w:ascii="Times New Roman" w:hAnsi="Times New Roman" w:cs="Times New Roman"/>
          <w:b/>
          <w:bCs/>
          <w:u w:val="single"/>
        </w:rPr>
        <w:t xml:space="preserve"> (ADF</w:t>
      </w:r>
      <w:r w:rsidR="00F73367">
        <w:rPr>
          <w:rFonts w:ascii="Times New Roman" w:hAnsi="Times New Roman" w:cs="Times New Roman"/>
          <w:b/>
          <w:bCs/>
          <w:u w:val="single"/>
        </w:rPr>
        <w:t>&amp;</w:t>
      </w:r>
      <w:r w:rsidR="00012ED4">
        <w:rPr>
          <w:rFonts w:ascii="Times New Roman" w:hAnsi="Times New Roman" w:cs="Times New Roman"/>
          <w:b/>
          <w:bCs/>
          <w:u w:val="single"/>
        </w:rPr>
        <w:t>G)</w:t>
      </w:r>
    </w:p>
    <w:p w14:paraId="309EA411" w14:textId="6ADAF6F7" w:rsidR="006D0A6E" w:rsidRDefault="006D0A6E" w:rsidP="00F202DC">
      <w:pPr>
        <w:rPr>
          <w:rFonts w:ascii="Times New Roman" w:hAnsi="Times New Roman" w:cs="Times New Roman"/>
        </w:rPr>
      </w:pPr>
      <w:r>
        <w:rPr>
          <w:rFonts w:ascii="Times New Roman" w:hAnsi="Times New Roman" w:cs="Times New Roman"/>
        </w:rPr>
        <w:t>21 August, 2023</w:t>
      </w:r>
    </w:p>
    <w:p w14:paraId="212EF491" w14:textId="4633144D" w:rsidR="00F1421A" w:rsidRPr="00152357" w:rsidRDefault="00F1421A" w:rsidP="006D0A6E">
      <w:pPr>
        <w:spacing w:after="0"/>
        <w:rPr>
          <w:rFonts w:ascii="Times New Roman" w:hAnsi="Times New Roman" w:cs="Times New Roman"/>
          <w:i/>
          <w:iCs/>
        </w:rPr>
      </w:pPr>
      <w:r w:rsidRPr="00152357">
        <w:rPr>
          <w:rFonts w:ascii="Times New Roman" w:hAnsi="Times New Roman" w:cs="Times New Roman"/>
          <w:i/>
          <w:iCs/>
        </w:rPr>
        <w:t>Aaron Dupuis – Fishery Biologist</w:t>
      </w:r>
    </w:p>
    <w:p w14:paraId="15CEDB84" w14:textId="0D16079E" w:rsidR="00F202DC" w:rsidRPr="00152357" w:rsidRDefault="00F1421A" w:rsidP="00F202DC">
      <w:pPr>
        <w:rPr>
          <w:rFonts w:ascii="Times New Roman" w:hAnsi="Times New Roman" w:cs="Times New Roman"/>
          <w:i/>
          <w:iCs/>
        </w:rPr>
      </w:pPr>
      <w:r w:rsidRPr="00152357">
        <w:rPr>
          <w:rFonts w:ascii="Times New Roman" w:hAnsi="Times New Roman" w:cs="Times New Roman"/>
          <w:i/>
          <w:iCs/>
        </w:rPr>
        <w:t>Justin Priest – Fishery Biologist</w:t>
      </w:r>
    </w:p>
    <w:p w14:paraId="4CC1EF31" w14:textId="5C3EF5B6" w:rsidR="0048422B" w:rsidRDefault="006D0A6E" w:rsidP="00F202DC">
      <w:pPr>
        <w:rPr>
          <w:rFonts w:ascii="Times New Roman" w:hAnsi="Times New Roman" w:cs="Times New Roman"/>
        </w:rPr>
      </w:pPr>
      <w:r>
        <w:rPr>
          <w:rFonts w:ascii="Times New Roman" w:hAnsi="Times New Roman" w:cs="Times New Roman"/>
        </w:rPr>
        <w:t>ADF</w:t>
      </w:r>
      <w:r w:rsidR="00F73367">
        <w:rPr>
          <w:rFonts w:ascii="Times New Roman" w:hAnsi="Times New Roman" w:cs="Times New Roman"/>
        </w:rPr>
        <w:t>&amp;</w:t>
      </w:r>
      <w:r>
        <w:rPr>
          <w:rFonts w:ascii="Times New Roman" w:hAnsi="Times New Roman" w:cs="Times New Roman"/>
        </w:rPr>
        <w:t xml:space="preserve">G fishery biologists discussed many facets of the department’s monitoring of salmon abundance, </w:t>
      </w:r>
      <w:proofErr w:type="spellStart"/>
      <w:r>
        <w:rPr>
          <w:rFonts w:ascii="Times New Roman" w:hAnsi="Times New Roman" w:cs="Times New Roman"/>
        </w:rPr>
        <w:t>prespawn</w:t>
      </w:r>
      <w:proofErr w:type="spellEnd"/>
      <w:r>
        <w:rPr>
          <w:rFonts w:ascii="Times New Roman" w:hAnsi="Times New Roman" w:cs="Times New Roman"/>
        </w:rPr>
        <w:t xml:space="preserve"> mortality rates, and hatchery stray rates in northern Southeast Alaska.</w:t>
      </w:r>
      <w:r w:rsidR="00152357">
        <w:rPr>
          <w:rFonts w:ascii="Times New Roman" w:hAnsi="Times New Roman" w:cs="Times New Roman"/>
        </w:rPr>
        <w:t xml:space="preserve"> Salmon abundance is mo</w:t>
      </w:r>
      <w:ins w:id="37" w:author="tquinn" w:date="2023-09-05T08:26:00Z">
        <w:r w:rsidR="002F5034">
          <w:rPr>
            <w:rFonts w:ascii="Times New Roman" w:hAnsi="Times New Roman" w:cs="Times New Roman"/>
          </w:rPr>
          <w:t>s</w:t>
        </w:r>
      </w:ins>
      <w:r w:rsidR="00152357">
        <w:rPr>
          <w:rFonts w:ascii="Times New Roman" w:hAnsi="Times New Roman" w:cs="Times New Roman"/>
        </w:rPr>
        <w:t>t often recorded via aerial surveys</w:t>
      </w:r>
      <w:ins w:id="38" w:author="tquinn" w:date="2023-09-05T08:26:00Z">
        <w:r w:rsidR="002F5034">
          <w:rPr>
            <w:rFonts w:ascii="Times New Roman" w:hAnsi="Times New Roman" w:cs="Times New Roman"/>
          </w:rPr>
          <w:t>, given the vast and largely road-less area</w:t>
        </w:r>
      </w:ins>
      <w:r w:rsidR="00152357">
        <w:rPr>
          <w:rFonts w:ascii="Times New Roman" w:hAnsi="Times New Roman" w:cs="Times New Roman"/>
        </w:rPr>
        <w:t xml:space="preserve">. While aerial surveys are not </w:t>
      </w:r>
      <w:r w:rsidR="00E71FDE">
        <w:rPr>
          <w:rFonts w:ascii="Times New Roman" w:hAnsi="Times New Roman" w:cs="Times New Roman"/>
        </w:rPr>
        <w:t xml:space="preserve">a </w:t>
      </w:r>
      <w:del w:id="39" w:author="tquinn" w:date="2023-09-05T08:27:00Z">
        <w:r w:rsidR="00E71FDE" w:rsidDel="002F5034">
          <w:rPr>
            <w:rFonts w:ascii="Times New Roman" w:hAnsi="Times New Roman" w:cs="Times New Roman"/>
          </w:rPr>
          <w:delText>very</w:delText>
        </w:r>
        <w:r w:rsidR="00152357" w:rsidDel="002F5034">
          <w:rPr>
            <w:rFonts w:ascii="Times New Roman" w:hAnsi="Times New Roman" w:cs="Times New Roman"/>
          </w:rPr>
          <w:delText xml:space="preserve"> </w:delText>
        </w:r>
      </w:del>
      <w:r w:rsidR="00152357">
        <w:rPr>
          <w:rFonts w:ascii="Times New Roman" w:hAnsi="Times New Roman" w:cs="Times New Roman"/>
        </w:rPr>
        <w:t xml:space="preserve">precise method of </w:t>
      </w:r>
      <w:ins w:id="40" w:author="tquinn" w:date="2023-09-05T08:27:00Z">
        <w:r w:rsidR="002F5034">
          <w:rPr>
            <w:rFonts w:ascii="Times New Roman" w:hAnsi="Times New Roman" w:cs="Times New Roman"/>
          </w:rPr>
          <w:t>assessing</w:t>
        </w:r>
      </w:ins>
      <w:del w:id="41" w:author="tquinn" w:date="2023-09-05T08:27:00Z">
        <w:r w:rsidR="00152357" w:rsidDel="002F5034">
          <w:rPr>
            <w:rFonts w:ascii="Times New Roman" w:hAnsi="Times New Roman" w:cs="Times New Roman"/>
          </w:rPr>
          <w:delText>observing</w:delText>
        </w:r>
      </w:del>
      <w:r w:rsidR="00152357">
        <w:rPr>
          <w:rFonts w:ascii="Times New Roman" w:hAnsi="Times New Roman" w:cs="Times New Roman"/>
        </w:rPr>
        <w:t xml:space="preserve"> salmon </w:t>
      </w:r>
      <w:ins w:id="42" w:author="tquinn" w:date="2023-09-05T08:27:00Z">
        <w:r w:rsidR="002F5034">
          <w:rPr>
            <w:rFonts w:ascii="Times New Roman" w:hAnsi="Times New Roman" w:cs="Times New Roman"/>
          </w:rPr>
          <w:t>abundance</w:t>
        </w:r>
      </w:ins>
      <w:del w:id="43" w:author="tquinn" w:date="2023-09-05T08:27:00Z">
        <w:r w:rsidR="00152357" w:rsidDel="002F5034">
          <w:rPr>
            <w:rFonts w:ascii="Times New Roman" w:hAnsi="Times New Roman" w:cs="Times New Roman"/>
          </w:rPr>
          <w:delText>numbers</w:delText>
        </w:r>
      </w:del>
      <w:r w:rsidR="00152357">
        <w:rPr>
          <w:rFonts w:ascii="Times New Roman" w:hAnsi="Times New Roman" w:cs="Times New Roman"/>
        </w:rPr>
        <w:t xml:space="preserve">, </w:t>
      </w:r>
      <w:ins w:id="44" w:author="tquinn" w:date="2023-09-05T08:27:00Z">
        <w:r w:rsidR="002F5034">
          <w:rPr>
            <w:rFonts w:ascii="Times New Roman" w:hAnsi="Times New Roman" w:cs="Times New Roman"/>
          </w:rPr>
          <w:t>they are</w:t>
        </w:r>
      </w:ins>
      <w:del w:id="45" w:author="tquinn" w:date="2023-09-05T08:27:00Z">
        <w:r w:rsidR="00152357" w:rsidDel="002F5034">
          <w:rPr>
            <w:rFonts w:ascii="Times New Roman" w:hAnsi="Times New Roman" w:cs="Times New Roman"/>
          </w:rPr>
          <w:delText>it is</w:delText>
        </w:r>
      </w:del>
      <w:r w:rsidR="00152357">
        <w:rPr>
          <w:rFonts w:ascii="Times New Roman" w:hAnsi="Times New Roman" w:cs="Times New Roman"/>
        </w:rPr>
        <w:t xml:space="preserve"> the only practicable means by which many remote streams </w:t>
      </w:r>
      <w:r w:rsidR="00E71FDE">
        <w:rPr>
          <w:rFonts w:ascii="Times New Roman" w:hAnsi="Times New Roman" w:cs="Times New Roman"/>
        </w:rPr>
        <w:t>in the region c</w:t>
      </w:r>
      <w:r w:rsidR="00152357">
        <w:rPr>
          <w:rFonts w:ascii="Times New Roman" w:hAnsi="Times New Roman" w:cs="Times New Roman"/>
        </w:rPr>
        <w:t>an be surveyed.</w:t>
      </w:r>
      <w:r w:rsidR="00E71FDE">
        <w:rPr>
          <w:rFonts w:ascii="Times New Roman" w:hAnsi="Times New Roman" w:cs="Times New Roman"/>
        </w:rPr>
        <w:t xml:space="preserve"> </w:t>
      </w:r>
      <w:proofErr w:type="spellStart"/>
      <w:r w:rsidR="005B7983">
        <w:rPr>
          <w:rFonts w:ascii="Times New Roman" w:hAnsi="Times New Roman" w:cs="Times New Roman"/>
        </w:rPr>
        <w:t>Prespawn</w:t>
      </w:r>
      <w:proofErr w:type="spellEnd"/>
      <w:r w:rsidR="005B7983">
        <w:rPr>
          <w:rFonts w:ascii="Times New Roman" w:hAnsi="Times New Roman" w:cs="Times New Roman"/>
        </w:rPr>
        <w:t xml:space="preserve"> mortality rates cannot be surveyed aerially, as </w:t>
      </w:r>
      <w:ins w:id="46" w:author="tquinn" w:date="2023-09-05T08:40:00Z">
        <w:r w:rsidR="00D76E57">
          <w:rPr>
            <w:rFonts w:ascii="Times New Roman" w:hAnsi="Times New Roman" w:cs="Times New Roman"/>
          </w:rPr>
          <w:t>direct sampling is</w:t>
        </w:r>
      </w:ins>
      <w:del w:id="47" w:author="tquinn" w:date="2023-09-05T08:40:00Z">
        <w:r w:rsidR="005B7983" w:rsidDel="00D76E57">
          <w:rPr>
            <w:rFonts w:ascii="Times New Roman" w:hAnsi="Times New Roman" w:cs="Times New Roman"/>
          </w:rPr>
          <w:delText>boots on the ground monitoring efforts are</w:delText>
        </w:r>
      </w:del>
      <w:r w:rsidR="005B7983">
        <w:rPr>
          <w:rFonts w:ascii="Times New Roman" w:hAnsi="Times New Roman" w:cs="Times New Roman"/>
        </w:rPr>
        <w:t xml:space="preserve"> required to determine what proportion of female fish in a given stream have died before or after laying their eggs. As such, there is less data on this topic readily available, although </w:t>
      </w:r>
      <w:ins w:id="48" w:author="tquinn" w:date="2023-09-05T08:41:00Z">
        <w:r w:rsidR="00D76E57">
          <w:rPr>
            <w:rFonts w:ascii="Times New Roman" w:hAnsi="Times New Roman" w:cs="Times New Roman"/>
          </w:rPr>
          <w:t>some such monitoring does occur</w:t>
        </w:r>
      </w:ins>
      <w:del w:id="49" w:author="tquinn" w:date="2023-09-05T08:41:00Z">
        <w:r w:rsidR="005B7983" w:rsidDel="00D76E57">
          <w:rPr>
            <w:rFonts w:ascii="Times New Roman" w:hAnsi="Times New Roman" w:cs="Times New Roman"/>
          </w:rPr>
          <w:delText>those data that do exist are likely to be more accurate than aerial abundance estimates</w:delText>
        </w:r>
      </w:del>
      <w:r w:rsidR="005B7983">
        <w:rPr>
          <w:rFonts w:ascii="Times New Roman" w:hAnsi="Times New Roman" w:cs="Times New Roman"/>
        </w:rPr>
        <w:t>.</w:t>
      </w:r>
    </w:p>
    <w:p w14:paraId="253537D7" w14:textId="5EC3947A" w:rsidR="00DC0B2D" w:rsidRDefault="0048422B" w:rsidP="00F202DC">
      <w:pPr>
        <w:rPr>
          <w:rFonts w:ascii="Times New Roman" w:hAnsi="Times New Roman" w:cs="Times New Roman"/>
        </w:rPr>
      </w:pPr>
      <w:r>
        <w:rPr>
          <w:rFonts w:ascii="Times New Roman" w:hAnsi="Times New Roman" w:cs="Times New Roman"/>
        </w:rPr>
        <w:t>Otoliths</w:t>
      </w:r>
      <w:del w:id="50" w:author="tquinn" w:date="2023-09-05T08:43:00Z">
        <w:r w:rsidDel="00D76E57">
          <w:rPr>
            <w:rFonts w:ascii="Times New Roman" w:hAnsi="Times New Roman" w:cs="Times New Roman"/>
          </w:rPr>
          <w:delText xml:space="preserve"> are </w:delText>
        </w:r>
      </w:del>
      <w:del w:id="51" w:author="tquinn" w:date="2023-09-05T08:44:00Z">
        <w:r w:rsidDel="00D76E57">
          <w:rPr>
            <w:rFonts w:ascii="Times New Roman" w:hAnsi="Times New Roman" w:cs="Times New Roman"/>
          </w:rPr>
          <w:delText>small ovular bodies contained in the inner ear of vert</w:delText>
        </w:r>
      </w:del>
      <w:del w:id="52" w:author="tquinn" w:date="2023-09-04T16:53:00Z">
        <w:r w:rsidDel="00BF4BC5">
          <w:rPr>
            <w:rFonts w:ascii="Times New Roman" w:hAnsi="Times New Roman" w:cs="Times New Roman"/>
          </w:rPr>
          <w:delText>i</w:delText>
        </w:r>
      </w:del>
      <w:del w:id="53" w:author="tquinn" w:date="2023-09-05T08:44:00Z">
        <w:r w:rsidDel="00D76E57">
          <w:rPr>
            <w:rFonts w:ascii="Times New Roman" w:hAnsi="Times New Roman" w:cs="Times New Roman"/>
          </w:rPr>
          <w:delText>brates which</w:delText>
        </w:r>
      </w:del>
      <w:r>
        <w:rPr>
          <w:rFonts w:ascii="Times New Roman" w:hAnsi="Times New Roman" w:cs="Times New Roman"/>
        </w:rPr>
        <w:t xml:space="preserve"> take on distinctive markings </w:t>
      </w:r>
      <w:del w:id="54" w:author="tquinn" w:date="2023-09-05T08:44:00Z">
        <w:r w:rsidDel="00D76E57">
          <w:rPr>
            <w:rFonts w:ascii="Times New Roman" w:hAnsi="Times New Roman" w:cs="Times New Roman"/>
          </w:rPr>
          <w:delText xml:space="preserve">in salmon </w:delText>
        </w:r>
      </w:del>
      <w:r>
        <w:rPr>
          <w:rFonts w:ascii="Times New Roman" w:hAnsi="Times New Roman" w:cs="Times New Roman"/>
        </w:rPr>
        <w:t xml:space="preserve">when </w:t>
      </w:r>
      <w:ins w:id="55" w:author="tquinn" w:date="2023-09-05T08:41:00Z">
        <w:r w:rsidR="00D76E57">
          <w:rPr>
            <w:rFonts w:ascii="Times New Roman" w:hAnsi="Times New Roman" w:cs="Times New Roman"/>
          </w:rPr>
          <w:t xml:space="preserve">embryos or </w:t>
        </w:r>
      </w:ins>
      <w:r>
        <w:rPr>
          <w:rFonts w:ascii="Times New Roman" w:hAnsi="Times New Roman" w:cs="Times New Roman"/>
        </w:rPr>
        <w:t>young fish are exposed to rapid temperature fluctuations</w:t>
      </w:r>
      <w:ins w:id="56" w:author="tquinn" w:date="2023-09-05T08:41:00Z">
        <w:r w:rsidR="00D76E57">
          <w:rPr>
            <w:rFonts w:ascii="Times New Roman" w:hAnsi="Times New Roman" w:cs="Times New Roman"/>
          </w:rPr>
          <w:t xml:space="preserve"> or other stressors</w:t>
        </w:r>
      </w:ins>
      <w:r>
        <w:rPr>
          <w:rFonts w:ascii="Times New Roman" w:hAnsi="Times New Roman" w:cs="Times New Roman"/>
        </w:rPr>
        <w:t xml:space="preserve">. In this way hatcheries </w:t>
      </w:r>
      <w:ins w:id="57" w:author="tquinn" w:date="2023-09-05T08:42:00Z">
        <w:r w:rsidR="00D76E57">
          <w:rPr>
            <w:rFonts w:ascii="Times New Roman" w:hAnsi="Times New Roman" w:cs="Times New Roman"/>
          </w:rPr>
          <w:t>can</w:t>
        </w:r>
      </w:ins>
      <w:del w:id="58" w:author="tquinn" w:date="2023-09-05T08:42:00Z">
        <w:r w:rsidDel="00D76E57">
          <w:rPr>
            <w:rFonts w:ascii="Times New Roman" w:hAnsi="Times New Roman" w:cs="Times New Roman"/>
          </w:rPr>
          <w:delText>are able to</w:delText>
        </w:r>
      </w:del>
      <w:r>
        <w:rPr>
          <w:rFonts w:ascii="Times New Roman" w:hAnsi="Times New Roman" w:cs="Times New Roman"/>
        </w:rPr>
        <w:t xml:space="preserve"> distinctly mark </w:t>
      </w:r>
      <w:del w:id="59" w:author="tquinn" w:date="2023-09-05T08:44:00Z">
        <w:r w:rsidDel="00D76E57">
          <w:rPr>
            <w:rFonts w:ascii="Times New Roman" w:hAnsi="Times New Roman" w:cs="Times New Roman"/>
          </w:rPr>
          <w:delText xml:space="preserve">those </w:delText>
        </w:r>
      </w:del>
      <w:r>
        <w:rPr>
          <w:rFonts w:ascii="Times New Roman" w:hAnsi="Times New Roman" w:cs="Times New Roman"/>
        </w:rPr>
        <w:t xml:space="preserve">fish </w:t>
      </w:r>
      <w:ins w:id="60" w:author="tquinn" w:date="2023-09-05T08:44:00Z">
        <w:r w:rsidR="00D76E57">
          <w:rPr>
            <w:rFonts w:ascii="Times New Roman" w:hAnsi="Times New Roman" w:cs="Times New Roman"/>
          </w:rPr>
          <w:t>prior to</w:t>
        </w:r>
      </w:ins>
      <w:del w:id="61" w:author="tquinn" w:date="2023-09-05T08:44:00Z">
        <w:r w:rsidDel="00D76E57">
          <w:rPr>
            <w:rFonts w:ascii="Times New Roman" w:hAnsi="Times New Roman" w:cs="Times New Roman"/>
          </w:rPr>
          <w:delText>that they</w:delText>
        </w:r>
      </w:del>
      <w:r>
        <w:rPr>
          <w:rFonts w:ascii="Times New Roman" w:hAnsi="Times New Roman" w:cs="Times New Roman"/>
        </w:rPr>
        <w:t xml:space="preserve"> release. </w:t>
      </w:r>
      <w:ins w:id="62" w:author="tquinn" w:date="2023-09-05T08:45:00Z">
        <w:r w:rsidR="00D76E57">
          <w:rPr>
            <w:rFonts w:ascii="Times New Roman" w:hAnsi="Times New Roman" w:cs="Times New Roman"/>
          </w:rPr>
          <w:t>These mass-marking programs allow fisheries scientists to collect many forms of data, including the proportions of naturally- and hatchery-produced adult salmon on spawning grounds and in hatcheries</w:t>
        </w:r>
      </w:ins>
      <w:del w:id="63" w:author="tquinn" w:date="2023-09-05T08:45:00Z">
        <w:r w:rsidDel="00D76E57">
          <w:rPr>
            <w:rFonts w:ascii="Times New Roman" w:hAnsi="Times New Roman" w:cs="Times New Roman"/>
          </w:rPr>
          <w:delText>It is due to these marked otolths that ha</w:delText>
        </w:r>
      </w:del>
      <w:del w:id="64" w:author="tquinn" w:date="2023-09-05T08:46:00Z">
        <w:r w:rsidDel="00D76E57">
          <w:rPr>
            <w:rFonts w:ascii="Times New Roman" w:hAnsi="Times New Roman" w:cs="Times New Roman"/>
          </w:rPr>
          <w:delText>tchery stray rates can be measured by collecting and analyzing otoliths from dead or moribund salmon in an area of interest</w:delText>
        </w:r>
      </w:del>
      <w:r>
        <w:rPr>
          <w:rFonts w:ascii="Times New Roman" w:hAnsi="Times New Roman" w:cs="Times New Roman"/>
        </w:rPr>
        <w:t xml:space="preserve">. </w:t>
      </w:r>
      <w:ins w:id="65" w:author="tquinn" w:date="2023-09-05T09:47:00Z">
        <w:r w:rsidR="00AC42D4">
          <w:rPr>
            <w:rFonts w:ascii="Times New Roman" w:hAnsi="Times New Roman" w:cs="Times New Roman"/>
          </w:rPr>
          <w:t xml:space="preserve">Otoliths are collected in different places and for different purposes, and are processed by the </w:t>
        </w:r>
      </w:ins>
      <w:del w:id="66" w:author="tquinn" w:date="2023-09-05T09:47:00Z">
        <w:r w:rsidDel="00AC42D4">
          <w:rPr>
            <w:rFonts w:ascii="Times New Roman" w:hAnsi="Times New Roman" w:cs="Times New Roman"/>
          </w:rPr>
          <w:delText>Due to the labor and cost intensive nature of these otolith sampling</w:delText>
        </w:r>
      </w:del>
      <w:r>
        <w:rPr>
          <w:rFonts w:ascii="Times New Roman" w:hAnsi="Times New Roman" w:cs="Times New Roman"/>
        </w:rPr>
        <w:t xml:space="preserve"> </w:t>
      </w:r>
      <w:del w:id="67" w:author="tquinn" w:date="2023-09-05T09:47:00Z">
        <w:r w:rsidDel="00AC42D4">
          <w:rPr>
            <w:rFonts w:ascii="Times New Roman" w:hAnsi="Times New Roman" w:cs="Times New Roman"/>
          </w:rPr>
          <w:delText>efforts,</w:delText>
        </w:r>
      </w:del>
      <w:r>
        <w:rPr>
          <w:rFonts w:ascii="Times New Roman" w:hAnsi="Times New Roman" w:cs="Times New Roman"/>
        </w:rPr>
        <w:t xml:space="preserve"> </w:t>
      </w:r>
      <w:r w:rsidR="005B7983">
        <w:rPr>
          <w:rFonts w:ascii="Times New Roman" w:hAnsi="Times New Roman" w:cs="Times New Roman"/>
        </w:rPr>
        <w:t>ADF</w:t>
      </w:r>
      <w:r w:rsidR="00F73367">
        <w:rPr>
          <w:rFonts w:ascii="Times New Roman" w:hAnsi="Times New Roman" w:cs="Times New Roman"/>
        </w:rPr>
        <w:t>&amp;</w:t>
      </w:r>
      <w:r w:rsidR="005B7983">
        <w:rPr>
          <w:rFonts w:ascii="Times New Roman" w:hAnsi="Times New Roman" w:cs="Times New Roman"/>
        </w:rPr>
        <w:t xml:space="preserve">G </w:t>
      </w:r>
      <w:ins w:id="68" w:author="tquinn" w:date="2023-09-05T09:47:00Z">
        <w:r w:rsidR="00AC42D4">
          <w:rPr>
            <w:rFonts w:ascii="Times New Roman" w:hAnsi="Times New Roman" w:cs="Times New Roman"/>
          </w:rPr>
          <w:t>a</w:t>
        </w:r>
      </w:ins>
      <w:ins w:id="69" w:author="tquinn" w:date="2023-09-05T09:48:00Z">
        <w:r w:rsidR="00AC42D4">
          <w:rPr>
            <w:rFonts w:ascii="Times New Roman" w:hAnsi="Times New Roman" w:cs="Times New Roman"/>
          </w:rPr>
          <w:t xml:space="preserve">nd other entities, so obtaining and organizing relevant data will be an important component of our work. </w:t>
        </w:r>
      </w:ins>
      <w:del w:id="70" w:author="tquinn" w:date="2023-09-05T09:49:00Z">
        <w:r w:rsidR="005B7983" w:rsidDel="00AC42D4">
          <w:rPr>
            <w:rFonts w:ascii="Times New Roman" w:hAnsi="Times New Roman" w:cs="Times New Roman"/>
          </w:rPr>
          <w:delText>often do not carry out these surveys directly, instead placing the burden of responsibilty on hatcheries to monitor and report the extent to which hatchery fish are present in nearby stream systems.</w:delText>
        </w:r>
      </w:del>
      <w:ins w:id="71" w:author="tquinn" w:date="2023-09-05T09:49:00Z">
        <w:r w:rsidR="00AC42D4">
          <w:rPr>
            <w:rFonts w:ascii="Times New Roman" w:hAnsi="Times New Roman" w:cs="Times New Roman"/>
          </w:rPr>
          <w:t xml:space="preserve"> For example,</w:t>
        </w:r>
      </w:ins>
      <w:r w:rsidR="00715917">
        <w:rPr>
          <w:rFonts w:ascii="Times New Roman" w:hAnsi="Times New Roman" w:cs="Times New Roman"/>
        </w:rPr>
        <w:t xml:space="preserve"> ADF</w:t>
      </w:r>
      <w:r w:rsidR="00F73367">
        <w:rPr>
          <w:rFonts w:ascii="Times New Roman" w:hAnsi="Times New Roman" w:cs="Times New Roman"/>
        </w:rPr>
        <w:t>&amp;</w:t>
      </w:r>
      <w:r w:rsidR="00715917">
        <w:rPr>
          <w:rFonts w:ascii="Times New Roman" w:hAnsi="Times New Roman" w:cs="Times New Roman"/>
        </w:rPr>
        <w:t xml:space="preserve">G </w:t>
      </w:r>
      <w:ins w:id="72" w:author="tquinn" w:date="2023-09-05T09:49:00Z">
        <w:r w:rsidR="00AC42D4">
          <w:rPr>
            <w:rFonts w:ascii="Times New Roman" w:hAnsi="Times New Roman" w:cs="Times New Roman"/>
          </w:rPr>
          <w:t xml:space="preserve">and other </w:t>
        </w:r>
      </w:ins>
      <w:r w:rsidR="00715917">
        <w:rPr>
          <w:rFonts w:ascii="Times New Roman" w:hAnsi="Times New Roman" w:cs="Times New Roman"/>
        </w:rPr>
        <w:t xml:space="preserve">biologists </w:t>
      </w:r>
      <w:ins w:id="73" w:author="tquinn" w:date="2023-09-05T09:49:00Z">
        <w:r w:rsidR="00AC42D4">
          <w:rPr>
            <w:rFonts w:ascii="Times New Roman" w:hAnsi="Times New Roman" w:cs="Times New Roman"/>
          </w:rPr>
          <w:t>have noted</w:t>
        </w:r>
      </w:ins>
      <w:del w:id="74" w:author="tquinn" w:date="2023-09-05T09:49:00Z">
        <w:r w:rsidR="00715917" w:rsidDel="00AC42D4">
          <w:rPr>
            <w:rFonts w:ascii="Times New Roman" w:hAnsi="Times New Roman" w:cs="Times New Roman"/>
          </w:rPr>
          <w:delText>anecdotally reported a strong relationship between</w:delText>
        </w:r>
      </w:del>
      <w:ins w:id="75" w:author="tquinn" w:date="2023-09-05T09:49:00Z">
        <w:r w:rsidR="00AC42D4">
          <w:rPr>
            <w:rFonts w:ascii="Times New Roman" w:hAnsi="Times New Roman" w:cs="Times New Roman"/>
          </w:rPr>
          <w:t xml:space="preserve"> that</w:t>
        </w:r>
      </w:ins>
      <w:r w:rsidR="00715917">
        <w:rPr>
          <w:rFonts w:ascii="Times New Roman" w:hAnsi="Times New Roman" w:cs="Times New Roman"/>
        </w:rPr>
        <w:t xml:space="preserve"> the proportion of strays </w:t>
      </w:r>
      <w:ins w:id="76" w:author="tquinn" w:date="2023-09-05T09:49:00Z">
        <w:r w:rsidR="00AC42D4">
          <w:rPr>
            <w:rFonts w:ascii="Times New Roman" w:hAnsi="Times New Roman" w:cs="Times New Roman"/>
          </w:rPr>
          <w:t xml:space="preserve">from hatcheries </w:t>
        </w:r>
      </w:ins>
      <w:r w:rsidR="00715917">
        <w:rPr>
          <w:rFonts w:ascii="Times New Roman" w:hAnsi="Times New Roman" w:cs="Times New Roman"/>
        </w:rPr>
        <w:t xml:space="preserve">in a given stream </w:t>
      </w:r>
      <w:ins w:id="77" w:author="tquinn" w:date="2023-09-05T09:50:00Z">
        <w:r w:rsidR="00AC42D4">
          <w:rPr>
            <w:rFonts w:ascii="Times New Roman" w:hAnsi="Times New Roman" w:cs="Times New Roman"/>
          </w:rPr>
          <w:t xml:space="preserve">may vary with proximity to the hatchery and other site-specific factors, </w:t>
        </w:r>
      </w:ins>
      <w:del w:id="78" w:author="tquinn" w:date="2023-09-05T09:50:00Z">
        <w:r w:rsidR="00715917" w:rsidDel="00AC42D4">
          <w:rPr>
            <w:rFonts w:ascii="Times New Roman" w:hAnsi="Times New Roman" w:cs="Times New Roman"/>
          </w:rPr>
          <w:delText xml:space="preserve">system </w:delText>
        </w:r>
      </w:del>
      <w:r w:rsidR="00715917">
        <w:rPr>
          <w:rFonts w:ascii="Times New Roman" w:hAnsi="Times New Roman" w:cs="Times New Roman"/>
        </w:rPr>
        <w:t xml:space="preserve">and the </w:t>
      </w:r>
      <w:del w:id="79" w:author="tquinn" w:date="2023-09-05T09:50:00Z">
        <w:r w:rsidR="00715917" w:rsidDel="00AC42D4">
          <w:rPr>
            <w:rFonts w:ascii="Times New Roman" w:hAnsi="Times New Roman" w:cs="Times New Roman"/>
          </w:rPr>
          <w:delText xml:space="preserve">time of </w:delText>
        </w:r>
      </w:del>
      <w:r w:rsidR="00715917">
        <w:rPr>
          <w:rFonts w:ascii="Times New Roman" w:hAnsi="Times New Roman" w:cs="Times New Roman"/>
        </w:rPr>
        <w:t xml:space="preserve">sampling </w:t>
      </w:r>
      <w:ins w:id="80" w:author="tquinn" w:date="2023-09-05T09:50:00Z">
        <w:r w:rsidR="00AC42D4">
          <w:rPr>
            <w:rFonts w:ascii="Times New Roman" w:hAnsi="Times New Roman" w:cs="Times New Roman"/>
          </w:rPr>
          <w:t xml:space="preserve">date </w:t>
        </w:r>
      </w:ins>
      <w:r w:rsidR="00715917">
        <w:rPr>
          <w:rFonts w:ascii="Times New Roman" w:hAnsi="Times New Roman" w:cs="Times New Roman"/>
        </w:rPr>
        <w:t>within the spawning season</w:t>
      </w:r>
      <w:ins w:id="81" w:author="tquinn" w:date="2023-09-05T09:50:00Z">
        <w:r w:rsidR="00AC42D4">
          <w:rPr>
            <w:rFonts w:ascii="Times New Roman" w:hAnsi="Times New Roman" w:cs="Times New Roman"/>
          </w:rPr>
          <w:t>. Commonly</w:t>
        </w:r>
      </w:ins>
      <w:r w:rsidR="00715917">
        <w:rPr>
          <w:rFonts w:ascii="Times New Roman" w:hAnsi="Times New Roman" w:cs="Times New Roman"/>
        </w:rPr>
        <w:t xml:space="preserve">, </w:t>
      </w:r>
      <w:del w:id="82" w:author="tquinn" w:date="2023-09-05T09:50:00Z">
        <w:r w:rsidR="00715917" w:rsidDel="00AC42D4">
          <w:rPr>
            <w:rFonts w:ascii="Times New Roman" w:hAnsi="Times New Roman" w:cs="Times New Roman"/>
          </w:rPr>
          <w:delText xml:space="preserve">with </w:delText>
        </w:r>
      </w:del>
      <w:r w:rsidR="00715917">
        <w:rPr>
          <w:rFonts w:ascii="Times New Roman" w:hAnsi="Times New Roman" w:cs="Times New Roman"/>
        </w:rPr>
        <w:t>greater numbers of hatchery fish purported to be observed earlier in the season</w:t>
      </w:r>
      <w:ins w:id="83" w:author="tquinn" w:date="2023-09-05T09:51:00Z">
        <w:r w:rsidR="00AC42D4">
          <w:rPr>
            <w:rFonts w:ascii="Times New Roman" w:hAnsi="Times New Roman" w:cs="Times New Roman"/>
          </w:rPr>
          <w:t>, though this pattern cannot be assumed</w:t>
        </w:r>
      </w:ins>
      <w:r w:rsidR="00715917">
        <w:rPr>
          <w:rFonts w:ascii="Times New Roman" w:hAnsi="Times New Roman" w:cs="Times New Roman"/>
        </w:rPr>
        <w:t>.</w:t>
      </w:r>
    </w:p>
    <w:p w14:paraId="19A2A0AB" w14:textId="77777777" w:rsidR="00F1421A" w:rsidRPr="00F1421A" w:rsidRDefault="00F1421A" w:rsidP="00F202DC">
      <w:pPr>
        <w:rPr>
          <w:rFonts w:ascii="Times New Roman" w:hAnsi="Times New Roman" w:cs="Times New Roman"/>
        </w:rPr>
      </w:pPr>
    </w:p>
    <w:p w14:paraId="0461AE58" w14:textId="4B811A9F" w:rsidR="00F202DC" w:rsidRDefault="00F202DC" w:rsidP="00F202DC">
      <w:pPr>
        <w:rPr>
          <w:rFonts w:ascii="Times New Roman" w:hAnsi="Times New Roman" w:cs="Times New Roman"/>
          <w:b/>
          <w:bCs/>
          <w:u w:val="single"/>
        </w:rPr>
      </w:pPr>
      <w:r>
        <w:rPr>
          <w:rFonts w:ascii="Times New Roman" w:hAnsi="Times New Roman" w:cs="Times New Roman"/>
          <w:b/>
          <w:bCs/>
          <w:u w:val="single"/>
        </w:rPr>
        <w:t>Sitka National Historical Park</w:t>
      </w:r>
      <w:r w:rsidR="00012ED4">
        <w:rPr>
          <w:rFonts w:ascii="Times New Roman" w:hAnsi="Times New Roman" w:cs="Times New Roman"/>
          <w:b/>
          <w:bCs/>
          <w:u w:val="single"/>
        </w:rPr>
        <w:t xml:space="preserve"> (SNHP)</w:t>
      </w:r>
    </w:p>
    <w:p w14:paraId="404535C7" w14:textId="611C62CA" w:rsidR="006D0A6E" w:rsidRDefault="006D0A6E" w:rsidP="006D0A6E">
      <w:pPr>
        <w:rPr>
          <w:rFonts w:ascii="Times New Roman" w:hAnsi="Times New Roman" w:cs="Times New Roman"/>
        </w:rPr>
      </w:pPr>
      <w:r>
        <w:rPr>
          <w:rFonts w:ascii="Times New Roman" w:hAnsi="Times New Roman" w:cs="Times New Roman"/>
        </w:rPr>
        <w:t>22 August, 2023</w:t>
      </w:r>
    </w:p>
    <w:p w14:paraId="4BCACDF2" w14:textId="4D3116CF" w:rsidR="00F202DC" w:rsidRPr="00715917" w:rsidRDefault="00F1421A" w:rsidP="006D0A6E">
      <w:pPr>
        <w:spacing w:after="0"/>
        <w:rPr>
          <w:rFonts w:ascii="Times New Roman" w:hAnsi="Times New Roman" w:cs="Times New Roman"/>
          <w:i/>
          <w:iCs/>
        </w:rPr>
      </w:pPr>
      <w:r w:rsidRPr="00715917">
        <w:rPr>
          <w:rFonts w:ascii="Times New Roman" w:hAnsi="Times New Roman" w:cs="Times New Roman"/>
          <w:i/>
          <w:iCs/>
        </w:rPr>
        <w:t>Mary Miller – Superintendent</w:t>
      </w:r>
    </w:p>
    <w:p w14:paraId="6CC0B3B8" w14:textId="243A70F2" w:rsidR="00F1421A" w:rsidRPr="00715917" w:rsidRDefault="00F1421A" w:rsidP="00F202DC">
      <w:pPr>
        <w:rPr>
          <w:rFonts w:ascii="Times New Roman" w:hAnsi="Times New Roman" w:cs="Times New Roman"/>
          <w:i/>
          <w:iCs/>
        </w:rPr>
      </w:pPr>
      <w:r w:rsidRPr="00715917">
        <w:rPr>
          <w:rFonts w:ascii="Times New Roman" w:hAnsi="Times New Roman" w:cs="Times New Roman"/>
          <w:i/>
          <w:iCs/>
        </w:rPr>
        <w:t xml:space="preserve">Olivia </w:t>
      </w:r>
      <w:proofErr w:type="spellStart"/>
      <w:r w:rsidRPr="00715917">
        <w:rPr>
          <w:rFonts w:ascii="Times New Roman" w:hAnsi="Times New Roman" w:cs="Times New Roman"/>
          <w:i/>
          <w:iCs/>
        </w:rPr>
        <w:t>Magni</w:t>
      </w:r>
      <w:proofErr w:type="spellEnd"/>
      <w:r w:rsidRPr="00715917">
        <w:rPr>
          <w:rFonts w:ascii="Times New Roman" w:hAnsi="Times New Roman" w:cs="Times New Roman"/>
          <w:i/>
          <w:iCs/>
        </w:rPr>
        <w:t xml:space="preserve"> </w:t>
      </w:r>
      <w:r w:rsidR="00715917" w:rsidRPr="00715917">
        <w:rPr>
          <w:rFonts w:ascii="Times New Roman" w:hAnsi="Times New Roman" w:cs="Times New Roman"/>
          <w:i/>
          <w:iCs/>
        </w:rPr>
        <w:t>–</w:t>
      </w:r>
      <w:r w:rsidRPr="00715917">
        <w:rPr>
          <w:rFonts w:ascii="Times New Roman" w:hAnsi="Times New Roman" w:cs="Times New Roman"/>
          <w:i/>
          <w:iCs/>
        </w:rPr>
        <w:t xml:space="preserve"> Biologist</w:t>
      </w:r>
    </w:p>
    <w:p w14:paraId="1068A373" w14:textId="396E49B6" w:rsidR="00715917" w:rsidRDefault="00E07811" w:rsidP="00F202DC">
      <w:pPr>
        <w:rPr>
          <w:rFonts w:ascii="Times New Roman" w:hAnsi="Times New Roman" w:cs="Times New Roman"/>
        </w:rPr>
      </w:pPr>
      <w:r>
        <w:rPr>
          <w:rFonts w:ascii="Times New Roman" w:hAnsi="Times New Roman" w:cs="Times New Roman"/>
        </w:rPr>
        <w:lastRenderedPageBreak/>
        <w:t xml:space="preserve">SNHP Superintendent Mary Miller and park staff discussed the National Park Service mandate to conserve the scenic, natural, and cultural resources within the park and their specific focus on maintaining healthy salmon habitat in the Indian River. </w:t>
      </w:r>
      <w:r w:rsidR="00163E6A">
        <w:rPr>
          <w:rFonts w:ascii="Times New Roman" w:hAnsi="Times New Roman" w:cs="Times New Roman"/>
        </w:rPr>
        <w:t>Maintaining healthy salmon populations is of additional importance in the case of SNHP</w:t>
      </w:r>
      <w:r w:rsidR="002A36A2">
        <w:rPr>
          <w:rFonts w:ascii="Times New Roman" w:hAnsi="Times New Roman" w:cs="Times New Roman"/>
        </w:rPr>
        <w:t>,</w:t>
      </w:r>
      <w:r w:rsidR="00163E6A">
        <w:rPr>
          <w:rFonts w:ascii="Times New Roman" w:hAnsi="Times New Roman" w:cs="Times New Roman"/>
        </w:rPr>
        <w:t xml:space="preserve"> as the Indian River </w:t>
      </w:r>
      <w:commentRangeStart w:id="84"/>
      <w:commentRangeStart w:id="85"/>
      <w:r w:rsidR="00163E6A">
        <w:rPr>
          <w:rFonts w:ascii="Times New Roman" w:hAnsi="Times New Roman" w:cs="Times New Roman"/>
        </w:rPr>
        <w:t>is an historic fishing ground of the Sitka Tribe of Alaska. Members of the tribe are entitled to fish the river during the spawning season</w:t>
      </w:r>
      <w:commentRangeEnd w:id="84"/>
      <w:r w:rsidR="002A36A2">
        <w:rPr>
          <w:rStyle w:val="CommentReference"/>
        </w:rPr>
        <w:commentReference w:id="84"/>
      </w:r>
      <w:commentRangeEnd w:id="85"/>
      <w:r w:rsidR="00AC42D4">
        <w:rPr>
          <w:rStyle w:val="CommentReference"/>
        </w:rPr>
        <w:commentReference w:id="85"/>
      </w:r>
      <w:r w:rsidR="002A36A2">
        <w:rPr>
          <w:rFonts w:ascii="Times New Roman" w:hAnsi="Times New Roman" w:cs="Times New Roman"/>
        </w:rPr>
        <w:t>.</w:t>
      </w:r>
      <w:r w:rsidR="00163E6A">
        <w:rPr>
          <w:rFonts w:ascii="Times New Roman" w:hAnsi="Times New Roman" w:cs="Times New Roman"/>
        </w:rPr>
        <w:t xml:space="preserve">  </w:t>
      </w:r>
      <w:r>
        <w:rPr>
          <w:rFonts w:ascii="Times New Roman" w:hAnsi="Times New Roman" w:cs="Times New Roman"/>
        </w:rPr>
        <w:t xml:space="preserve">In particular, </w:t>
      </w:r>
      <w:r w:rsidR="002A36A2">
        <w:rPr>
          <w:rFonts w:ascii="Times New Roman" w:hAnsi="Times New Roman" w:cs="Times New Roman"/>
        </w:rPr>
        <w:t>SNHP staff</w:t>
      </w:r>
      <w:r>
        <w:rPr>
          <w:rFonts w:ascii="Times New Roman" w:hAnsi="Times New Roman" w:cs="Times New Roman"/>
        </w:rPr>
        <w:t xml:space="preserve"> </w:t>
      </w:r>
      <w:r w:rsidR="00C77241">
        <w:rPr>
          <w:rFonts w:ascii="Times New Roman" w:hAnsi="Times New Roman" w:cs="Times New Roman"/>
        </w:rPr>
        <w:t>expressed interest</w:t>
      </w:r>
      <w:r>
        <w:rPr>
          <w:rFonts w:ascii="Times New Roman" w:hAnsi="Times New Roman" w:cs="Times New Roman"/>
        </w:rPr>
        <w:t xml:space="preserve"> in what effect if any </w:t>
      </w:r>
      <w:r w:rsidR="002A36A2">
        <w:rPr>
          <w:rFonts w:ascii="Times New Roman" w:hAnsi="Times New Roman" w:cs="Times New Roman"/>
        </w:rPr>
        <w:t xml:space="preserve">straying </w:t>
      </w:r>
      <w:r>
        <w:rPr>
          <w:rFonts w:ascii="Times New Roman" w:hAnsi="Times New Roman" w:cs="Times New Roman"/>
        </w:rPr>
        <w:t xml:space="preserve">hatchery fish </w:t>
      </w:r>
      <w:r w:rsidR="002A36A2">
        <w:rPr>
          <w:rFonts w:ascii="Times New Roman" w:hAnsi="Times New Roman" w:cs="Times New Roman"/>
        </w:rPr>
        <w:t xml:space="preserve">released </w:t>
      </w:r>
      <w:r>
        <w:rPr>
          <w:rFonts w:ascii="Times New Roman" w:hAnsi="Times New Roman" w:cs="Times New Roman"/>
        </w:rPr>
        <w:t xml:space="preserve">from the nearby Sheldon Jackson Hatchery are having on the proportion of wild fish in the river, as well as any impact on the reproductive fitness of specifically Pink and Chum salmon. </w:t>
      </w:r>
    </w:p>
    <w:p w14:paraId="21D84612" w14:textId="440F0960" w:rsidR="00FE72D5" w:rsidRDefault="00C77241" w:rsidP="00F202DC">
      <w:pPr>
        <w:rPr>
          <w:rFonts w:ascii="Times New Roman" w:hAnsi="Times New Roman" w:cs="Times New Roman"/>
        </w:rPr>
      </w:pPr>
      <w:r>
        <w:rPr>
          <w:rFonts w:ascii="Times New Roman" w:hAnsi="Times New Roman" w:cs="Times New Roman"/>
        </w:rPr>
        <w:t xml:space="preserve">The park collects data on the </w:t>
      </w:r>
      <w:ins w:id="86" w:author="tquinn" w:date="2023-09-05T09:52:00Z">
        <w:r w:rsidR="00AC42D4">
          <w:rPr>
            <w:rFonts w:ascii="Times New Roman" w:hAnsi="Times New Roman" w:cs="Times New Roman"/>
          </w:rPr>
          <w:t xml:space="preserve">body </w:t>
        </w:r>
      </w:ins>
      <w:r>
        <w:rPr>
          <w:rFonts w:ascii="Times New Roman" w:hAnsi="Times New Roman" w:cs="Times New Roman"/>
        </w:rPr>
        <w:t>size,</w:t>
      </w:r>
      <w:ins w:id="87" w:author="tquinn" w:date="2023-09-05T09:53:00Z">
        <w:r w:rsidR="00AC42D4">
          <w:rPr>
            <w:rFonts w:ascii="Times New Roman" w:hAnsi="Times New Roman" w:cs="Times New Roman"/>
          </w:rPr>
          <w:t xml:space="preserve"> prevalence of</w:t>
        </w:r>
      </w:ins>
      <w:r>
        <w:rPr>
          <w:rFonts w:ascii="Times New Roman" w:hAnsi="Times New Roman" w:cs="Times New Roman"/>
        </w:rPr>
        <w:t xml:space="preserve"> </w:t>
      </w:r>
      <w:proofErr w:type="spellStart"/>
      <w:r>
        <w:rPr>
          <w:rFonts w:ascii="Times New Roman" w:hAnsi="Times New Roman" w:cs="Times New Roman"/>
        </w:rPr>
        <w:t>prespawn</w:t>
      </w:r>
      <w:proofErr w:type="spellEnd"/>
      <w:r>
        <w:rPr>
          <w:rFonts w:ascii="Times New Roman" w:hAnsi="Times New Roman" w:cs="Times New Roman"/>
        </w:rPr>
        <w:t xml:space="preserve"> mortality, and abundance of salmon observed during the spawning season. </w:t>
      </w:r>
      <w:ins w:id="88" w:author="tquinn" w:date="2023-09-05T09:53:00Z">
        <w:r w:rsidR="00AC42D4">
          <w:rPr>
            <w:rFonts w:ascii="Times New Roman" w:hAnsi="Times New Roman" w:cs="Times New Roman"/>
          </w:rPr>
          <w:t xml:space="preserve">Some </w:t>
        </w:r>
      </w:ins>
      <w:del w:id="89" w:author="tquinn" w:date="2023-09-05T09:53:00Z">
        <w:r w:rsidDel="00AC42D4">
          <w:rPr>
            <w:rFonts w:ascii="Times New Roman" w:hAnsi="Times New Roman" w:cs="Times New Roman"/>
          </w:rPr>
          <w:delText xml:space="preserve">While </w:delText>
        </w:r>
      </w:del>
      <w:r>
        <w:rPr>
          <w:rFonts w:ascii="Times New Roman" w:hAnsi="Times New Roman" w:cs="Times New Roman"/>
        </w:rPr>
        <w:t xml:space="preserve">data on salmon origin (wild or hatchery) </w:t>
      </w:r>
      <w:ins w:id="90" w:author="tquinn" w:date="2023-09-05T09:54:00Z">
        <w:r w:rsidR="00AC42D4">
          <w:rPr>
            <w:rFonts w:ascii="Times New Roman" w:hAnsi="Times New Roman" w:cs="Times New Roman"/>
          </w:rPr>
          <w:t xml:space="preserve">has been </w:t>
        </w:r>
      </w:ins>
      <w:r>
        <w:rPr>
          <w:rFonts w:ascii="Times New Roman" w:hAnsi="Times New Roman" w:cs="Times New Roman"/>
        </w:rPr>
        <w:t xml:space="preserve">is </w:t>
      </w:r>
      <w:commentRangeStart w:id="91"/>
      <w:commentRangeStart w:id="92"/>
      <w:r>
        <w:rPr>
          <w:rFonts w:ascii="Times New Roman" w:hAnsi="Times New Roman" w:cs="Times New Roman"/>
        </w:rPr>
        <w:t>limited</w:t>
      </w:r>
      <w:commentRangeEnd w:id="91"/>
      <w:r>
        <w:rPr>
          <w:rStyle w:val="CommentReference"/>
        </w:rPr>
        <w:commentReference w:id="91"/>
      </w:r>
      <w:commentRangeEnd w:id="92"/>
      <w:r w:rsidR="00AC42D4">
        <w:rPr>
          <w:rStyle w:val="CommentReference"/>
        </w:rPr>
        <w:commentReference w:id="92"/>
      </w:r>
      <w:r w:rsidR="00FE72D5">
        <w:rPr>
          <w:rFonts w:ascii="Times New Roman" w:hAnsi="Times New Roman" w:cs="Times New Roman"/>
        </w:rPr>
        <w:t>, the SNHP voiced support for future detailed</w:t>
      </w:r>
      <w:r>
        <w:rPr>
          <w:rFonts w:ascii="Times New Roman" w:hAnsi="Times New Roman" w:cs="Times New Roman"/>
        </w:rPr>
        <w:t xml:space="preserve"> </w:t>
      </w:r>
      <w:r w:rsidR="00FE72D5">
        <w:rPr>
          <w:rFonts w:ascii="Times New Roman" w:hAnsi="Times New Roman" w:cs="Times New Roman"/>
        </w:rPr>
        <w:t>fieldwork</w:t>
      </w:r>
      <w:del w:id="93" w:author="tquinn" w:date="2023-09-05T09:55:00Z">
        <w:r w:rsidR="00FE72D5" w:rsidDel="00AC42D4">
          <w:rPr>
            <w:rFonts w:ascii="Times New Roman" w:hAnsi="Times New Roman" w:cs="Times New Roman"/>
          </w:rPr>
          <w:delText xml:space="preserve"> in order</w:delText>
        </w:r>
      </w:del>
      <w:r w:rsidR="00FE72D5">
        <w:rPr>
          <w:rFonts w:ascii="Times New Roman" w:hAnsi="Times New Roman" w:cs="Times New Roman"/>
        </w:rPr>
        <w:t xml:space="preserve"> to fully assess proportions of hatchery fish present in the Indian River. Data is also available on habitat conditions in the Indian River, including (but not limited to) water temperature, turbidity, and levels of dissolved oxygen.</w:t>
      </w:r>
    </w:p>
    <w:p w14:paraId="1FFEE752" w14:textId="1B547033" w:rsidR="00C77241" w:rsidRDefault="00FE72D5" w:rsidP="00F202DC">
      <w:pPr>
        <w:rPr>
          <w:rFonts w:ascii="Times New Roman" w:hAnsi="Times New Roman" w:cs="Times New Roman"/>
        </w:rPr>
      </w:pPr>
      <w:r>
        <w:rPr>
          <w:rFonts w:ascii="Times New Roman" w:hAnsi="Times New Roman" w:cs="Times New Roman"/>
        </w:rPr>
        <w:t>After meeting with Superintendent Miller and staff, park biologists led a hike up the length of the Indian River within SNHP boundaries</w:t>
      </w:r>
      <w:r w:rsidR="00163E6A">
        <w:rPr>
          <w:rFonts w:ascii="Times New Roman" w:hAnsi="Times New Roman" w:cs="Times New Roman"/>
        </w:rPr>
        <w:t xml:space="preserve"> (accounting for about a mile)</w:t>
      </w:r>
      <w:r>
        <w:rPr>
          <w:rFonts w:ascii="Times New Roman" w:hAnsi="Times New Roman" w:cs="Times New Roman"/>
        </w:rPr>
        <w:t xml:space="preserve">. Being </w:t>
      </w:r>
      <w:r w:rsidR="00163E6A">
        <w:rPr>
          <w:rFonts w:ascii="Times New Roman" w:hAnsi="Times New Roman" w:cs="Times New Roman"/>
        </w:rPr>
        <w:t xml:space="preserve">a </w:t>
      </w:r>
      <w:r>
        <w:rPr>
          <w:rFonts w:ascii="Times New Roman" w:hAnsi="Times New Roman" w:cs="Times New Roman"/>
        </w:rPr>
        <w:t>late August day with mild weather, stream</w:t>
      </w:r>
      <w:ins w:id="94" w:author="tquinn" w:date="2023-09-05T09:55:00Z">
        <w:r w:rsidR="00AC42D4">
          <w:rPr>
            <w:rFonts w:ascii="Times New Roman" w:hAnsi="Times New Roman" w:cs="Times New Roman"/>
          </w:rPr>
          <w:t xml:space="preserve"> </w:t>
        </w:r>
      </w:ins>
      <w:r>
        <w:rPr>
          <w:rFonts w:ascii="Times New Roman" w:hAnsi="Times New Roman" w:cs="Times New Roman"/>
        </w:rPr>
        <w:t xml:space="preserve">flows </w:t>
      </w:r>
      <w:r w:rsidR="00163E6A">
        <w:rPr>
          <w:rFonts w:ascii="Times New Roman" w:hAnsi="Times New Roman" w:cs="Times New Roman"/>
        </w:rPr>
        <w:t xml:space="preserve">were gentle and </w:t>
      </w:r>
      <w:ins w:id="95" w:author="tquinn" w:date="2023-09-05T09:55:00Z">
        <w:r w:rsidR="00AC42D4">
          <w:rPr>
            <w:rFonts w:ascii="Times New Roman" w:hAnsi="Times New Roman" w:cs="Times New Roman"/>
          </w:rPr>
          <w:t>thousands</w:t>
        </w:r>
      </w:ins>
      <w:del w:id="96" w:author="tquinn" w:date="2023-09-05T09:55:00Z">
        <w:r w:rsidR="00163E6A" w:rsidDel="00AC42D4">
          <w:rPr>
            <w:rFonts w:ascii="Times New Roman" w:hAnsi="Times New Roman" w:cs="Times New Roman"/>
          </w:rPr>
          <w:delText>many hundreds</w:delText>
        </w:r>
      </w:del>
      <w:r w:rsidR="00163E6A">
        <w:rPr>
          <w:rFonts w:ascii="Times New Roman" w:hAnsi="Times New Roman" w:cs="Times New Roman"/>
        </w:rPr>
        <w:t xml:space="preserve"> of </w:t>
      </w:r>
      <w:ins w:id="97" w:author="tquinn" w:date="2023-09-05T09:55:00Z">
        <w:r w:rsidR="00AC42D4">
          <w:rPr>
            <w:rFonts w:ascii="Times New Roman" w:hAnsi="Times New Roman" w:cs="Times New Roman"/>
          </w:rPr>
          <w:t xml:space="preserve">salmon, </w:t>
        </w:r>
      </w:ins>
      <w:r w:rsidR="00163E6A">
        <w:rPr>
          <w:rFonts w:ascii="Times New Roman" w:hAnsi="Times New Roman" w:cs="Times New Roman"/>
        </w:rPr>
        <w:t xml:space="preserve">mostly </w:t>
      </w:r>
      <w:del w:id="98" w:author="tquinn" w:date="2023-09-05T09:55:00Z">
        <w:r w:rsidR="00163E6A" w:rsidDel="00AC42D4">
          <w:rPr>
            <w:rFonts w:ascii="Times New Roman" w:hAnsi="Times New Roman" w:cs="Times New Roman"/>
          </w:rPr>
          <w:delText>P</w:delText>
        </w:r>
      </w:del>
      <w:ins w:id="99" w:author="tquinn" w:date="2023-09-05T09:55:00Z">
        <w:r w:rsidR="00AC42D4">
          <w:rPr>
            <w:rFonts w:ascii="Times New Roman" w:hAnsi="Times New Roman" w:cs="Times New Roman"/>
          </w:rPr>
          <w:t>p</w:t>
        </w:r>
      </w:ins>
      <w:r w:rsidR="00163E6A">
        <w:rPr>
          <w:rFonts w:ascii="Times New Roman" w:hAnsi="Times New Roman" w:cs="Times New Roman"/>
        </w:rPr>
        <w:t xml:space="preserve">ink and </w:t>
      </w:r>
      <w:ins w:id="100" w:author="tquinn" w:date="2023-09-05T09:55:00Z">
        <w:r w:rsidR="00AC42D4">
          <w:rPr>
            <w:rFonts w:ascii="Times New Roman" w:hAnsi="Times New Roman" w:cs="Times New Roman"/>
          </w:rPr>
          <w:t xml:space="preserve">some </w:t>
        </w:r>
      </w:ins>
      <w:del w:id="101" w:author="tquinn" w:date="2023-09-05T09:55:00Z">
        <w:r w:rsidR="00163E6A" w:rsidDel="00AC42D4">
          <w:rPr>
            <w:rFonts w:ascii="Times New Roman" w:hAnsi="Times New Roman" w:cs="Times New Roman"/>
          </w:rPr>
          <w:delText>C</w:delText>
        </w:r>
      </w:del>
      <w:ins w:id="102" w:author="tquinn" w:date="2023-09-05T09:55:00Z">
        <w:r w:rsidR="00AC42D4">
          <w:rPr>
            <w:rFonts w:ascii="Times New Roman" w:hAnsi="Times New Roman" w:cs="Times New Roman"/>
          </w:rPr>
          <w:t>c</w:t>
        </w:r>
      </w:ins>
      <w:r w:rsidR="00163E6A">
        <w:rPr>
          <w:rFonts w:ascii="Times New Roman" w:hAnsi="Times New Roman" w:cs="Times New Roman"/>
        </w:rPr>
        <w:t>hum</w:t>
      </w:r>
      <w:ins w:id="103" w:author="tquinn" w:date="2023-09-05T09:56:00Z">
        <w:r w:rsidR="00AC42D4">
          <w:rPr>
            <w:rFonts w:ascii="Times New Roman" w:hAnsi="Times New Roman" w:cs="Times New Roman"/>
          </w:rPr>
          <w:t>,</w:t>
        </w:r>
      </w:ins>
      <w:del w:id="104" w:author="tquinn" w:date="2023-09-05T09:56:00Z">
        <w:r w:rsidR="00163E6A" w:rsidDel="00AC42D4">
          <w:rPr>
            <w:rFonts w:ascii="Times New Roman" w:hAnsi="Times New Roman" w:cs="Times New Roman"/>
          </w:rPr>
          <w:delText xml:space="preserve"> salmon</w:delText>
        </w:r>
      </w:del>
      <w:r w:rsidR="00163E6A">
        <w:rPr>
          <w:rFonts w:ascii="Times New Roman" w:hAnsi="Times New Roman" w:cs="Times New Roman"/>
        </w:rPr>
        <w:t xml:space="preserve"> were present in the river’s lower reaches. Salmon carcasses provided ample evidence that this healthy abundance supported the subsistence of various wildlife (bears, eagles, ravens, seagulls)</w:t>
      </w:r>
      <w:r w:rsidR="002A36A2">
        <w:rPr>
          <w:rFonts w:ascii="Times New Roman" w:hAnsi="Times New Roman" w:cs="Times New Roman"/>
        </w:rPr>
        <w:t>.</w:t>
      </w:r>
      <w:r w:rsidR="00163E6A">
        <w:rPr>
          <w:rFonts w:ascii="Times New Roman" w:hAnsi="Times New Roman" w:cs="Times New Roman"/>
        </w:rPr>
        <w:t xml:space="preserve"> </w:t>
      </w:r>
    </w:p>
    <w:p w14:paraId="0C654B73" w14:textId="77777777" w:rsidR="00163E6A" w:rsidRDefault="00163E6A" w:rsidP="00F202DC">
      <w:pPr>
        <w:rPr>
          <w:rFonts w:ascii="Times New Roman" w:hAnsi="Times New Roman" w:cs="Times New Roman"/>
        </w:rPr>
      </w:pPr>
    </w:p>
    <w:p w14:paraId="74CC3CD1" w14:textId="5A3313A6" w:rsidR="00F202DC" w:rsidRDefault="00F202DC" w:rsidP="00F202DC">
      <w:pPr>
        <w:rPr>
          <w:rFonts w:ascii="Times New Roman" w:hAnsi="Times New Roman" w:cs="Times New Roman"/>
          <w:b/>
          <w:bCs/>
          <w:u w:val="single"/>
        </w:rPr>
      </w:pPr>
      <w:r>
        <w:rPr>
          <w:rFonts w:ascii="Times New Roman" w:hAnsi="Times New Roman" w:cs="Times New Roman"/>
          <w:b/>
          <w:bCs/>
          <w:u w:val="single"/>
        </w:rPr>
        <w:t>Northern Southeast Regional Aquaculture Association</w:t>
      </w:r>
      <w:r w:rsidR="00012ED4">
        <w:rPr>
          <w:rFonts w:ascii="Times New Roman" w:hAnsi="Times New Roman" w:cs="Times New Roman"/>
          <w:b/>
          <w:bCs/>
          <w:u w:val="single"/>
        </w:rPr>
        <w:t xml:space="preserve"> (NSRAA)</w:t>
      </w:r>
    </w:p>
    <w:p w14:paraId="18FFA5AC" w14:textId="25CDDB00" w:rsidR="006D0A6E" w:rsidRDefault="006D0A6E" w:rsidP="006D0A6E">
      <w:pPr>
        <w:rPr>
          <w:rFonts w:ascii="Times New Roman" w:hAnsi="Times New Roman" w:cs="Times New Roman"/>
        </w:rPr>
      </w:pPr>
      <w:r>
        <w:rPr>
          <w:rFonts w:ascii="Times New Roman" w:hAnsi="Times New Roman" w:cs="Times New Roman"/>
        </w:rPr>
        <w:t>22 August, 2023</w:t>
      </w:r>
    </w:p>
    <w:p w14:paraId="11886B5C" w14:textId="3A2CF5F9" w:rsidR="00F202DC" w:rsidRPr="005B7983" w:rsidRDefault="00F1421A" w:rsidP="00F202DC">
      <w:pPr>
        <w:rPr>
          <w:rFonts w:ascii="Times New Roman" w:hAnsi="Times New Roman" w:cs="Times New Roman"/>
          <w:i/>
          <w:iCs/>
        </w:rPr>
      </w:pPr>
      <w:r w:rsidRPr="005B7983">
        <w:rPr>
          <w:rFonts w:ascii="Times New Roman" w:hAnsi="Times New Roman" w:cs="Times New Roman"/>
          <w:i/>
          <w:iCs/>
        </w:rPr>
        <w:t xml:space="preserve">Chelsea </w:t>
      </w:r>
      <w:proofErr w:type="spellStart"/>
      <w:r w:rsidRPr="005B7983">
        <w:rPr>
          <w:rFonts w:ascii="Times New Roman" w:hAnsi="Times New Roman" w:cs="Times New Roman"/>
          <w:i/>
          <w:iCs/>
        </w:rPr>
        <w:t>Huckbody</w:t>
      </w:r>
      <w:proofErr w:type="spellEnd"/>
      <w:r w:rsidRPr="005B7983">
        <w:rPr>
          <w:rFonts w:ascii="Times New Roman" w:hAnsi="Times New Roman" w:cs="Times New Roman"/>
          <w:i/>
          <w:iCs/>
        </w:rPr>
        <w:t xml:space="preserve"> – Evaluation Program Assistant</w:t>
      </w:r>
    </w:p>
    <w:p w14:paraId="4A419DEC" w14:textId="24A87E22" w:rsidR="00F1421A" w:rsidRDefault="00012ED4" w:rsidP="00F202DC">
      <w:pPr>
        <w:rPr>
          <w:rFonts w:ascii="Times New Roman" w:hAnsi="Times New Roman" w:cs="Times New Roman"/>
        </w:rPr>
      </w:pPr>
      <w:r>
        <w:rPr>
          <w:rFonts w:ascii="Times New Roman" w:hAnsi="Times New Roman" w:cs="Times New Roman"/>
        </w:rPr>
        <w:t xml:space="preserve">Technicians provided an overview of NSRAA’s otolith </w:t>
      </w:r>
      <w:r w:rsidR="00707808">
        <w:rPr>
          <w:rFonts w:ascii="Times New Roman" w:hAnsi="Times New Roman" w:cs="Times New Roman"/>
        </w:rPr>
        <w:t>laboratory,</w:t>
      </w:r>
      <w:r>
        <w:rPr>
          <w:rFonts w:ascii="Times New Roman" w:hAnsi="Times New Roman" w:cs="Times New Roman"/>
        </w:rPr>
        <w:t xml:space="preserve"> the only </w:t>
      </w:r>
      <w:r w:rsidR="00707808">
        <w:rPr>
          <w:rFonts w:ascii="Times New Roman" w:hAnsi="Times New Roman" w:cs="Times New Roman"/>
        </w:rPr>
        <w:t xml:space="preserve">facility in </w:t>
      </w:r>
      <w:r>
        <w:rPr>
          <w:rFonts w:ascii="Times New Roman" w:hAnsi="Times New Roman" w:cs="Times New Roman"/>
        </w:rPr>
        <w:t>Sitka</w:t>
      </w:r>
      <w:r w:rsidR="00707808">
        <w:rPr>
          <w:rFonts w:ascii="Times New Roman" w:hAnsi="Times New Roman" w:cs="Times New Roman"/>
        </w:rPr>
        <w:t xml:space="preserve"> where otoliths from salmon </w:t>
      </w:r>
      <w:ins w:id="105" w:author="tquinn" w:date="2023-09-05T09:56:00Z">
        <w:r w:rsidR="004C6EF6">
          <w:rPr>
            <w:rFonts w:ascii="Times New Roman" w:hAnsi="Times New Roman" w:cs="Times New Roman"/>
          </w:rPr>
          <w:t>are</w:t>
        </w:r>
      </w:ins>
      <w:del w:id="106" w:author="tquinn" w:date="2023-09-05T09:56:00Z">
        <w:r w:rsidR="00707808" w:rsidDel="004C6EF6">
          <w:rPr>
            <w:rFonts w:ascii="Times New Roman" w:hAnsi="Times New Roman" w:cs="Times New Roman"/>
          </w:rPr>
          <w:delText>can be</w:delText>
        </w:r>
      </w:del>
      <w:r w:rsidR="00707808">
        <w:rPr>
          <w:rFonts w:ascii="Times New Roman" w:hAnsi="Times New Roman" w:cs="Times New Roman"/>
        </w:rPr>
        <w:t xml:space="preserve"> processed. Observing otolith markings from salmon sampled at various sites allows NSRAA to assess the extent to which hatchery </w:t>
      </w:r>
      <w:ins w:id="107" w:author="tquinn" w:date="2023-09-05T09:56:00Z">
        <w:r w:rsidR="004C6EF6">
          <w:rPr>
            <w:rFonts w:ascii="Times New Roman" w:hAnsi="Times New Roman" w:cs="Times New Roman"/>
          </w:rPr>
          <w:t>origin</w:t>
        </w:r>
      </w:ins>
      <w:del w:id="108" w:author="tquinn" w:date="2023-09-05T09:56:00Z">
        <w:r w:rsidR="00707808" w:rsidDel="004C6EF6">
          <w:rPr>
            <w:rFonts w:ascii="Times New Roman" w:hAnsi="Times New Roman" w:cs="Times New Roman"/>
          </w:rPr>
          <w:delText>born</w:delText>
        </w:r>
      </w:del>
      <w:r w:rsidR="00707808">
        <w:rPr>
          <w:rFonts w:ascii="Times New Roman" w:hAnsi="Times New Roman" w:cs="Times New Roman"/>
        </w:rPr>
        <w:t xml:space="preserve"> fish contribute to salmon abundance.</w:t>
      </w:r>
      <w:r w:rsidR="006C48E8">
        <w:rPr>
          <w:rFonts w:ascii="Times New Roman" w:hAnsi="Times New Roman" w:cs="Times New Roman"/>
        </w:rPr>
        <w:t xml:space="preserve"> NSRAA’s otolith laboratory is currently only involved in processing otoliths collected from NSRAA hatchery monitoring efforts. </w:t>
      </w:r>
      <w:commentRangeStart w:id="109"/>
      <w:r w:rsidR="006C48E8">
        <w:rPr>
          <w:rFonts w:ascii="Times New Roman" w:hAnsi="Times New Roman" w:cs="Times New Roman"/>
        </w:rPr>
        <w:t xml:space="preserve">Otolith samples collected from other monitoring efforts are </w:t>
      </w:r>
      <w:ins w:id="110" w:author="tquinn" w:date="2023-09-05T09:58:00Z">
        <w:r w:rsidR="004C6EF6">
          <w:rPr>
            <w:rFonts w:ascii="Times New Roman" w:hAnsi="Times New Roman" w:cs="Times New Roman"/>
          </w:rPr>
          <w:t>typically</w:t>
        </w:r>
      </w:ins>
      <w:del w:id="111" w:author="tquinn" w:date="2023-09-05T09:58:00Z">
        <w:r w:rsidR="006C48E8" w:rsidDel="004C6EF6">
          <w:rPr>
            <w:rFonts w:ascii="Times New Roman" w:hAnsi="Times New Roman" w:cs="Times New Roman"/>
          </w:rPr>
          <w:delText>most frequently</w:delText>
        </w:r>
      </w:del>
      <w:r w:rsidR="006C48E8">
        <w:rPr>
          <w:rFonts w:ascii="Times New Roman" w:hAnsi="Times New Roman" w:cs="Times New Roman"/>
        </w:rPr>
        <w:t xml:space="preserve"> sent to be analyzed at ADFG’s otolith lab in Juneau</w:t>
      </w:r>
      <w:commentRangeEnd w:id="109"/>
      <w:r w:rsidR="00C77241">
        <w:rPr>
          <w:rStyle w:val="CommentReference"/>
        </w:rPr>
        <w:commentReference w:id="109"/>
      </w:r>
      <w:ins w:id="112" w:author="tquinn" w:date="2023-09-05T09:59:00Z">
        <w:r w:rsidR="004C6EF6">
          <w:rPr>
            <w:rFonts w:ascii="Times New Roman" w:hAnsi="Times New Roman" w:cs="Times New Roman"/>
          </w:rPr>
          <w:t>, and coordinated with otolith marking conducted elsewhere</w:t>
        </w:r>
      </w:ins>
      <w:r w:rsidR="006C48E8">
        <w:rPr>
          <w:rFonts w:ascii="Times New Roman" w:hAnsi="Times New Roman" w:cs="Times New Roman"/>
        </w:rPr>
        <w:t xml:space="preserve">. </w:t>
      </w:r>
    </w:p>
    <w:p w14:paraId="670141E6" w14:textId="77777777" w:rsidR="00012ED4" w:rsidRPr="00F1421A" w:rsidRDefault="00012ED4" w:rsidP="00F202DC">
      <w:pPr>
        <w:rPr>
          <w:rFonts w:ascii="Times New Roman" w:hAnsi="Times New Roman" w:cs="Times New Roman"/>
        </w:rPr>
      </w:pPr>
    </w:p>
    <w:p w14:paraId="33C147AD" w14:textId="153DF4C7" w:rsidR="00F202DC" w:rsidRDefault="00F202DC" w:rsidP="00F202DC">
      <w:pPr>
        <w:rPr>
          <w:rFonts w:ascii="Times New Roman" w:hAnsi="Times New Roman" w:cs="Times New Roman"/>
          <w:b/>
          <w:bCs/>
          <w:u w:val="single"/>
        </w:rPr>
      </w:pPr>
      <w:r>
        <w:rPr>
          <w:rFonts w:ascii="Times New Roman" w:hAnsi="Times New Roman" w:cs="Times New Roman"/>
          <w:b/>
          <w:bCs/>
          <w:u w:val="single"/>
        </w:rPr>
        <w:t>Sitka Sound Science Center</w:t>
      </w:r>
    </w:p>
    <w:p w14:paraId="0A02DA83" w14:textId="77777777" w:rsidR="006D0A6E" w:rsidRDefault="006D0A6E" w:rsidP="006D0A6E">
      <w:pPr>
        <w:rPr>
          <w:rFonts w:ascii="Times New Roman" w:hAnsi="Times New Roman" w:cs="Times New Roman"/>
        </w:rPr>
      </w:pPr>
      <w:r>
        <w:rPr>
          <w:rFonts w:ascii="Times New Roman" w:hAnsi="Times New Roman" w:cs="Times New Roman"/>
        </w:rPr>
        <w:t>22 August, 2023</w:t>
      </w:r>
    </w:p>
    <w:p w14:paraId="22909341" w14:textId="360482F4" w:rsidR="00F202DC" w:rsidRPr="005B7983" w:rsidRDefault="00F1421A" w:rsidP="006D0A6E">
      <w:pPr>
        <w:spacing w:after="0"/>
        <w:rPr>
          <w:rFonts w:ascii="Times New Roman" w:hAnsi="Times New Roman" w:cs="Times New Roman"/>
          <w:i/>
          <w:iCs/>
        </w:rPr>
      </w:pPr>
      <w:r w:rsidRPr="005B7983">
        <w:rPr>
          <w:rFonts w:ascii="Times New Roman" w:hAnsi="Times New Roman" w:cs="Times New Roman"/>
          <w:i/>
          <w:iCs/>
        </w:rPr>
        <w:t xml:space="preserve">Haley Jenkins – Fish </w:t>
      </w:r>
      <w:proofErr w:type="spellStart"/>
      <w:r w:rsidRPr="005B7983">
        <w:rPr>
          <w:rFonts w:ascii="Times New Roman" w:hAnsi="Times New Roman" w:cs="Times New Roman"/>
          <w:i/>
          <w:iCs/>
        </w:rPr>
        <w:t>Culturalist</w:t>
      </w:r>
      <w:proofErr w:type="spellEnd"/>
    </w:p>
    <w:p w14:paraId="4CFF2DF8" w14:textId="389A83D1" w:rsidR="00F1421A" w:rsidRPr="005B7983" w:rsidRDefault="00F1421A" w:rsidP="00F202DC">
      <w:pPr>
        <w:rPr>
          <w:rFonts w:ascii="Times New Roman" w:hAnsi="Times New Roman" w:cs="Times New Roman"/>
          <w:i/>
          <w:iCs/>
        </w:rPr>
      </w:pPr>
      <w:r w:rsidRPr="005B7983">
        <w:rPr>
          <w:rFonts w:ascii="Times New Roman" w:hAnsi="Times New Roman" w:cs="Times New Roman"/>
          <w:i/>
          <w:iCs/>
        </w:rPr>
        <w:t xml:space="preserve">Bill </w:t>
      </w:r>
      <w:proofErr w:type="spellStart"/>
      <w:r w:rsidRPr="005B7983">
        <w:rPr>
          <w:rFonts w:ascii="Times New Roman" w:hAnsi="Times New Roman" w:cs="Times New Roman"/>
          <w:i/>
          <w:iCs/>
        </w:rPr>
        <w:t>Coltharp</w:t>
      </w:r>
      <w:proofErr w:type="spellEnd"/>
      <w:r w:rsidRPr="005B7983">
        <w:rPr>
          <w:rFonts w:ascii="Times New Roman" w:hAnsi="Times New Roman" w:cs="Times New Roman"/>
          <w:i/>
          <w:iCs/>
        </w:rPr>
        <w:t xml:space="preserve"> – Aquaculture Director</w:t>
      </w:r>
    </w:p>
    <w:p w14:paraId="030AB26D" w14:textId="5F93ECCB" w:rsidR="00F1421A" w:rsidRDefault="00DC0B2D" w:rsidP="00F202DC">
      <w:pPr>
        <w:rPr>
          <w:rFonts w:ascii="Times New Roman" w:hAnsi="Times New Roman" w:cs="Times New Roman"/>
        </w:rPr>
      </w:pPr>
      <w:proofErr w:type="spellStart"/>
      <w:r>
        <w:rPr>
          <w:rFonts w:ascii="Times New Roman" w:hAnsi="Times New Roman" w:cs="Times New Roman"/>
        </w:rPr>
        <w:t>Aquaculturists</w:t>
      </w:r>
      <w:proofErr w:type="spellEnd"/>
      <w:r>
        <w:rPr>
          <w:rFonts w:ascii="Times New Roman" w:hAnsi="Times New Roman" w:cs="Times New Roman"/>
        </w:rPr>
        <w:t xml:space="preserve"> at the Sitka Sound Science Center led a tour of the Sheldon Jackson Hatchery</w:t>
      </w:r>
      <w:r w:rsidR="00E34EEB">
        <w:rPr>
          <w:rFonts w:ascii="Times New Roman" w:hAnsi="Times New Roman" w:cs="Times New Roman"/>
        </w:rPr>
        <w:t xml:space="preserve"> (SJH), the center’s associated educational hatchery. </w:t>
      </w:r>
      <w:r w:rsidR="002A36A2">
        <w:rPr>
          <w:rFonts w:ascii="Times New Roman" w:hAnsi="Times New Roman" w:cs="Times New Roman"/>
        </w:rPr>
        <w:t>Located on Crescent Bay, t</w:t>
      </w:r>
      <w:r w:rsidR="00E34EEB">
        <w:rPr>
          <w:rFonts w:ascii="Times New Roman" w:hAnsi="Times New Roman" w:cs="Times New Roman"/>
        </w:rPr>
        <w:t xml:space="preserve">he SJH rears and releases on site 3 million </w:t>
      </w:r>
      <w:del w:id="113" w:author="tquinn" w:date="2023-09-05T09:59:00Z">
        <w:r w:rsidR="00E34EEB" w:rsidDel="004C6EF6">
          <w:rPr>
            <w:rFonts w:ascii="Times New Roman" w:hAnsi="Times New Roman" w:cs="Times New Roman"/>
          </w:rPr>
          <w:delText>P</w:delText>
        </w:r>
      </w:del>
      <w:ins w:id="114" w:author="tquinn" w:date="2023-09-05T09:59:00Z">
        <w:r w:rsidR="004C6EF6">
          <w:rPr>
            <w:rFonts w:ascii="Times New Roman" w:hAnsi="Times New Roman" w:cs="Times New Roman"/>
          </w:rPr>
          <w:t>p</w:t>
        </w:r>
      </w:ins>
      <w:r w:rsidR="00E34EEB">
        <w:rPr>
          <w:rFonts w:ascii="Times New Roman" w:hAnsi="Times New Roman" w:cs="Times New Roman"/>
        </w:rPr>
        <w:t xml:space="preserve">ink salmon, 3 million </w:t>
      </w:r>
      <w:ins w:id="115" w:author="tquinn" w:date="2023-09-05T09:59:00Z">
        <w:r w:rsidR="004C6EF6">
          <w:rPr>
            <w:rFonts w:ascii="Times New Roman" w:hAnsi="Times New Roman" w:cs="Times New Roman"/>
          </w:rPr>
          <w:t>c</w:t>
        </w:r>
      </w:ins>
      <w:del w:id="116" w:author="tquinn" w:date="2023-09-05T09:59:00Z">
        <w:r w:rsidR="00E34EEB" w:rsidDel="004C6EF6">
          <w:rPr>
            <w:rFonts w:ascii="Times New Roman" w:hAnsi="Times New Roman" w:cs="Times New Roman"/>
          </w:rPr>
          <w:delText>C</w:delText>
        </w:r>
      </w:del>
      <w:r w:rsidR="00E34EEB">
        <w:rPr>
          <w:rFonts w:ascii="Times New Roman" w:hAnsi="Times New Roman" w:cs="Times New Roman"/>
        </w:rPr>
        <w:t xml:space="preserve">hum salmon, and 250,000 </w:t>
      </w:r>
      <w:del w:id="117" w:author="tquinn" w:date="2023-09-05T09:59:00Z">
        <w:r w:rsidR="00E34EEB" w:rsidDel="004C6EF6">
          <w:rPr>
            <w:rFonts w:ascii="Times New Roman" w:hAnsi="Times New Roman" w:cs="Times New Roman"/>
          </w:rPr>
          <w:delText>C</w:delText>
        </w:r>
      </w:del>
      <w:ins w:id="118" w:author="tquinn" w:date="2023-09-05T09:59:00Z">
        <w:r w:rsidR="004C6EF6">
          <w:rPr>
            <w:rFonts w:ascii="Times New Roman" w:hAnsi="Times New Roman" w:cs="Times New Roman"/>
          </w:rPr>
          <w:t>c</w:t>
        </w:r>
      </w:ins>
      <w:r w:rsidR="00E34EEB">
        <w:rPr>
          <w:rFonts w:ascii="Times New Roman" w:hAnsi="Times New Roman" w:cs="Times New Roman"/>
        </w:rPr>
        <w:t xml:space="preserve">oho salmon per year. As an educational hatchery, the SJH partners with local high schools and the University of Alaska to provide students with immersive training in aquaculture. </w:t>
      </w:r>
      <w:ins w:id="119" w:author="tquinn" w:date="2023-09-05T09:59:00Z">
        <w:r w:rsidR="004C6EF6">
          <w:rPr>
            <w:rFonts w:ascii="Times New Roman" w:hAnsi="Times New Roman" w:cs="Times New Roman"/>
          </w:rPr>
          <w:t>[</w:t>
        </w:r>
        <w:r w:rsidR="004C6EF6" w:rsidRPr="004C6EF6">
          <w:rPr>
            <w:rFonts w:ascii="Times New Roman" w:hAnsi="Times New Roman" w:cs="Times New Roman"/>
            <w:highlight w:val="yellow"/>
            <w:rPrChange w:id="120" w:author="tquinn" w:date="2023-09-05T10:01:00Z">
              <w:rPr>
                <w:rFonts w:ascii="Times New Roman" w:hAnsi="Times New Roman" w:cs="Times New Roman"/>
              </w:rPr>
            </w:rPrChange>
          </w:rPr>
          <w:t>Brian – we capitalize Chinook because it is a proper noun</w:t>
        </w:r>
      </w:ins>
      <w:ins w:id="121" w:author="tquinn" w:date="2023-09-05T10:01:00Z">
        <w:r w:rsidR="004C6EF6">
          <w:rPr>
            <w:rFonts w:ascii="Times New Roman" w:hAnsi="Times New Roman" w:cs="Times New Roman"/>
            <w:highlight w:val="yellow"/>
          </w:rPr>
          <w:t xml:space="preserve"> from the Native American people</w:t>
        </w:r>
      </w:ins>
      <w:ins w:id="122" w:author="tquinn" w:date="2023-09-05T09:59:00Z">
        <w:r w:rsidR="004C6EF6" w:rsidRPr="004C6EF6">
          <w:rPr>
            <w:rFonts w:ascii="Times New Roman" w:hAnsi="Times New Roman" w:cs="Times New Roman"/>
            <w:highlight w:val="yellow"/>
            <w:rPrChange w:id="123" w:author="tquinn" w:date="2023-09-05T10:01:00Z">
              <w:rPr>
                <w:rFonts w:ascii="Times New Roman" w:hAnsi="Times New Roman" w:cs="Times New Roman"/>
              </w:rPr>
            </w:rPrChange>
          </w:rPr>
          <w:t xml:space="preserve"> </w:t>
        </w:r>
      </w:ins>
      <w:ins w:id="124" w:author="tquinn" w:date="2023-09-05T10:00:00Z">
        <w:r w:rsidR="004C6EF6" w:rsidRPr="004C6EF6">
          <w:rPr>
            <w:rFonts w:ascii="Times New Roman" w:hAnsi="Times New Roman" w:cs="Times New Roman"/>
            <w:highlight w:val="yellow"/>
            <w:rPrChange w:id="125" w:author="tquinn" w:date="2023-09-05T10:01:00Z">
              <w:rPr>
                <w:rFonts w:ascii="Times New Roman" w:hAnsi="Times New Roman" w:cs="Times New Roman"/>
              </w:rPr>
            </w:rPrChange>
          </w:rPr>
          <w:t>(like American alligator) but not the other common names</w:t>
        </w:r>
      </w:ins>
      <w:ins w:id="126" w:author="tquinn" w:date="2023-09-05T10:01:00Z">
        <w:r w:rsidR="004C6EF6">
          <w:rPr>
            <w:rFonts w:ascii="Times New Roman" w:hAnsi="Times New Roman" w:cs="Times New Roman"/>
            <w:highlight w:val="yellow"/>
          </w:rPr>
          <w:t>: pink, chum, etc</w:t>
        </w:r>
      </w:ins>
      <w:ins w:id="127" w:author="tquinn" w:date="2023-09-05T10:00:00Z">
        <w:r w:rsidR="004C6EF6" w:rsidRPr="004C6EF6">
          <w:rPr>
            <w:rFonts w:ascii="Times New Roman" w:hAnsi="Times New Roman" w:cs="Times New Roman"/>
            <w:highlight w:val="yellow"/>
            <w:rPrChange w:id="128" w:author="tquinn" w:date="2023-09-05T10:01:00Z">
              <w:rPr>
                <w:rFonts w:ascii="Times New Roman" w:hAnsi="Times New Roman" w:cs="Times New Roman"/>
              </w:rPr>
            </w:rPrChange>
          </w:rPr>
          <w:t xml:space="preserve">. </w:t>
        </w:r>
        <w:r w:rsidR="004C6EF6" w:rsidRPr="004C6EF6">
          <w:rPr>
            <w:rFonts w:ascii="Times New Roman" w:hAnsi="Times New Roman" w:cs="Times New Roman"/>
            <w:highlight w:val="yellow"/>
            <w:rPrChange w:id="129" w:author="tquinn" w:date="2023-09-05T10:01:00Z">
              <w:rPr>
                <w:rFonts w:ascii="Times New Roman" w:hAnsi="Times New Roman" w:cs="Times New Roman"/>
              </w:rPr>
            </w:rPrChange>
          </w:rPr>
          <w:lastRenderedPageBreak/>
          <w:t xml:space="preserve">However, the American Fisheries Society declared by fiat that all fish common names get caps. I think this is both dorky and heavy-handed, and I do not do so unless compelled </w:t>
        </w:r>
      </w:ins>
      <w:ins w:id="130" w:author="tquinn" w:date="2023-09-05T10:01:00Z">
        <w:r w:rsidR="004C6EF6" w:rsidRPr="004C6EF6">
          <w:rPr>
            <w:rFonts w:ascii="Times New Roman" w:hAnsi="Times New Roman" w:cs="Times New Roman"/>
            <w:highlight w:val="yellow"/>
            <w:rPrChange w:id="131" w:author="tquinn" w:date="2023-09-05T10:01:00Z">
              <w:rPr>
                <w:rFonts w:ascii="Times New Roman" w:hAnsi="Times New Roman" w:cs="Times New Roman"/>
              </w:rPr>
            </w:rPrChange>
          </w:rPr>
          <w:t>by publication in AFS journals</w:t>
        </w:r>
        <w:r w:rsidR="004C6EF6">
          <w:rPr>
            <w:rFonts w:ascii="Times New Roman" w:hAnsi="Times New Roman" w:cs="Times New Roman"/>
          </w:rPr>
          <w:t>.]</w:t>
        </w:r>
      </w:ins>
    </w:p>
    <w:p w14:paraId="49457BD5" w14:textId="438AF16D" w:rsidR="009A4741" w:rsidRDefault="00C90772">
      <w:pPr>
        <w:rPr>
          <w:rFonts w:ascii="Times New Roman" w:hAnsi="Times New Roman" w:cs="Times New Roman"/>
        </w:rPr>
      </w:pPr>
      <w:del w:id="132" w:author="tquinn" w:date="2023-09-05T10:02:00Z">
        <w:r w:rsidDel="004C6EF6">
          <w:rPr>
            <w:rFonts w:ascii="Times New Roman" w:hAnsi="Times New Roman" w:cs="Times New Roman"/>
          </w:rPr>
          <w:delText xml:space="preserve">Before they are born, </w:delText>
        </w:r>
      </w:del>
      <w:r>
        <w:rPr>
          <w:rFonts w:ascii="Times New Roman" w:hAnsi="Times New Roman" w:cs="Times New Roman"/>
        </w:rPr>
        <w:t>SJH technicians expose salmon e</w:t>
      </w:r>
      <w:ins w:id="133" w:author="tquinn" w:date="2023-09-05T10:02:00Z">
        <w:r w:rsidR="004C6EF6">
          <w:rPr>
            <w:rFonts w:ascii="Times New Roman" w:hAnsi="Times New Roman" w:cs="Times New Roman"/>
          </w:rPr>
          <w:t>mbryo</w:t>
        </w:r>
      </w:ins>
      <w:del w:id="134" w:author="tquinn" w:date="2023-09-05T10:02:00Z">
        <w:r w:rsidDel="004C6EF6">
          <w:rPr>
            <w:rFonts w:ascii="Times New Roman" w:hAnsi="Times New Roman" w:cs="Times New Roman"/>
          </w:rPr>
          <w:delText>gg</w:delText>
        </w:r>
      </w:del>
      <w:r>
        <w:rPr>
          <w:rFonts w:ascii="Times New Roman" w:hAnsi="Times New Roman" w:cs="Times New Roman"/>
        </w:rPr>
        <w:t xml:space="preserve">s to </w:t>
      </w:r>
      <w:ins w:id="135" w:author="tquinn" w:date="2023-09-05T10:02:00Z">
        <w:r w:rsidR="004C6EF6">
          <w:rPr>
            <w:rFonts w:ascii="Times New Roman" w:hAnsi="Times New Roman" w:cs="Times New Roman"/>
          </w:rPr>
          <w:t xml:space="preserve">a series of timed de-watering events </w:t>
        </w:r>
      </w:ins>
      <w:del w:id="136" w:author="tquinn" w:date="2023-09-05T10:03:00Z">
        <w:r w:rsidDel="004C6EF6">
          <w:rPr>
            <w:rFonts w:ascii="Times New Roman" w:hAnsi="Times New Roman" w:cs="Times New Roman"/>
          </w:rPr>
          <w:delText xml:space="preserve">dry conditions in order </w:delText>
        </w:r>
      </w:del>
      <w:r>
        <w:rPr>
          <w:rFonts w:ascii="Times New Roman" w:hAnsi="Times New Roman" w:cs="Times New Roman"/>
        </w:rPr>
        <w:t xml:space="preserve">to distinctly mark the otoliths of the fish. SJH </w:t>
      </w:r>
      <w:proofErr w:type="spellStart"/>
      <w:r>
        <w:rPr>
          <w:rFonts w:ascii="Times New Roman" w:hAnsi="Times New Roman" w:cs="Times New Roman"/>
        </w:rPr>
        <w:t>aquaculturists</w:t>
      </w:r>
      <w:proofErr w:type="spellEnd"/>
      <w:r>
        <w:rPr>
          <w:rFonts w:ascii="Times New Roman" w:hAnsi="Times New Roman" w:cs="Times New Roman"/>
        </w:rPr>
        <w:t xml:space="preserve"> described this method of dry marking as equally effective to traditional thermal marking and coming at a much lower cost </w:t>
      </w:r>
      <w:ins w:id="137" w:author="tquinn" w:date="2023-09-05T10:03:00Z">
        <w:r w:rsidR="004C6EF6">
          <w:rPr>
            <w:rFonts w:ascii="Times New Roman" w:hAnsi="Times New Roman" w:cs="Times New Roman"/>
          </w:rPr>
          <w:t xml:space="preserve">because it does </w:t>
        </w:r>
      </w:ins>
      <w:del w:id="138" w:author="tquinn" w:date="2023-09-05T10:03:00Z">
        <w:r w:rsidDel="004C6EF6">
          <w:rPr>
            <w:rFonts w:ascii="Times New Roman" w:hAnsi="Times New Roman" w:cs="Times New Roman"/>
          </w:rPr>
          <w:delText xml:space="preserve">due to </w:delText>
        </w:r>
      </w:del>
      <w:r>
        <w:rPr>
          <w:rFonts w:ascii="Times New Roman" w:hAnsi="Times New Roman" w:cs="Times New Roman"/>
        </w:rPr>
        <w:t>not req</w:t>
      </w:r>
      <w:ins w:id="139" w:author="tquinn" w:date="2023-09-05T10:03:00Z">
        <w:r w:rsidR="004C6EF6">
          <w:rPr>
            <w:rFonts w:ascii="Times New Roman" w:hAnsi="Times New Roman" w:cs="Times New Roman"/>
          </w:rPr>
          <w:t>u</w:t>
        </w:r>
      </w:ins>
      <w:r>
        <w:rPr>
          <w:rFonts w:ascii="Times New Roman" w:hAnsi="Times New Roman" w:cs="Times New Roman"/>
        </w:rPr>
        <w:t>ir</w:t>
      </w:r>
      <w:ins w:id="140" w:author="tquinn" w:date="2023-09-05T10:03:00Z">
        <w:r w:rsidR="004C6EF6">
          <w:rPr>
            <w:rFonts w:ascii="Times New Roman" w:hAnsi="Times New Roman" w:cs="Times New Roman"/>
          </w:rPr>
          <w:t>e</w:t>
        </w:r>
      </w:ins>
      <w:del w:id="141" w:author="tquinn" w:date="2023-09-05T10:03:00Z">
        <w:r w:rsidDel="004C6EF6">
          <w:rPr>
            <w:rFonts w:ascii="Times New Roman" w:hAnsi="Times New Roman" w:cs="Times New Roman"/>
          </w:rPr>
          <w:delText>ing</w:delText>
        </w:r>
      </w:del>
      <w:r>
        <w:rPr>
          <w:rFonts w:ascii="Times New Roman" w:hAnsi="Times New Roman" w:cs="Times New Roman"/>
        </w:rPr>
        <w:t xml:space="preserve"> large amounts of water to be heated or cooled. After being marked, the SJH raise fry </w:t>
      </w:r>
      <w:del w:id="142" w:author="tquinn" w:date="2023-09-05T10:03:00Z">
        <w:r w:rsidDel="004C6EF6">
          <w:rPr>
            <w:rFonts w:ascii="Times New Roman" w:hAnsi="Times New Roman" w:cs="Times New Roman"/>
          </w:rPr>
          <w:delText>for a period of eighteen months in large tanks</w:delText>
        </w:r>
      </w:del>
      <w:del w:id="143" w:author="tquinn" w:date="2023-09-05T10:04:00Z">
        <w:r w:rsidDel="004C6EF6">
          <w:rPr>
            <w:rFonts w:ascii="Times New Roman" w:hAnsi="Times New Roman" w:cs="Times New Roman"/>
          </w:rPr>
          <w:delText xml:space="preserve"> </w:delText>
        </w:r>
      </w:del>
      <w:r>
        <w:rPr>
          <w:rFonts w:ascii="Times New Roman" w:hAnsi="Times New Roman" w:cs="Times New Roman"/>
        </w:rPr>
        <w:t>before releasing them into the bay</w:t>
      </w:r>
      <w:ins w:id="144" w:author="tquinn" w:date="2023-09-05T10:04:00Z">
        <w:r w:rsidR="004C6EF6">
          <w:rPr>
            <w:rFonts w:ascii="Times New Roman" w:hAnsi="Times New Roman" w:cs="Times New Roman"/>
          </w:rPr>
          <w:t xml:space="preserve"> at the mouth of the Indian River, near the hatchery</w:t>
        </w:r>
      </w:ins>
      <w:r>
        <w:rPr>
          <w:rFonts w:ascii="Times New Roman" w:hAnsi="Times New Roman" w:cs="Times New Roman"/>
        </w:rPr>
        <w:t xml:space="preserve">. </w:t>
      </w:r>
      <w:r w:rsidR="009A4741">
        <w:rPr>
          <w:rFonts w:ascii="Times New Roman" w:hAnsi="Times New Roman" w:cs="Times New Roman"/>
        </w:rPr>
        <w:t xml:space="preserve">Upon the return of </w:t>
      </w:r>
      <w:proofErr w:type="spellStart"/>
      <w:ins w:id="145" w:author="tquinn" w:date="2023-09-05T10:04:00Z">
        <w:r w:rsidR="004C6EF6">
          <w:rPr>
            <w:rFonts w:ascii="Times New Roman" w:hAnsi="Times New Roman" w:cs="Times New Roman"/>
          </w:rPr>
          <w:t>adul</w:t>
        </w:r>
      </w:ins>
      <w:proofErr w:type="spellEnd"/>
      <w:del w:id="146" w:author="tquinn" w:date="2023-09-05T10:04:00Z">
        <w:r w:rsidR="009A4741" w:rsidDel="004C6EF6">
          <w:rPr>
            <w:rFonts w:ascii="Times New Roman" w:hAnsi="Times New Roman" w:cs="Times New Roman"/>
          </w:rPr>
          <w:delText>spawning</w:delText>
        </w:r>
      </w:del>
      <w:r w:rsidR="009A4741">
        <w:rPr>
          <w:rFonts w:ascii="Times New Roman" w:hAnsi="Times New Roman" w:cs="Times New Roman"/>
        </w:rPr>
        <w:t xml:space="preserve"> fish, the hatchery </w:t>
      </w:r>
      <w:commentRangeStart w:id="147"/>
      <w:commentRangeStart w:id="148"/>
      <w:r w:rsidR="009A4741">
        <w:rPr>
          <w:rFonts w:ascii="Times New Roman" w:hAnsi="Times New Roman" w:cs="Times New Roman"/>
        </w:rPr>
        <w:t xml:space="preserve">retains enough </w:t>
      </w:r>
      <w:proofErr w:type="spellStart"/>
      <w:r w:rsidR="009A4741">
        <w:rPr>
          <w:rFonts w:ascii="Times New Roman" w:hAnsi="Times New Roman" w:cs="Times New Roman"/>
        </w:rPr>
        <w:t>broodstock</w:t>
      </w:r>
      <w:proofErr w:type="spellEnd"/>
      <w:r w:rsidR="009A4741">
        <w:rPr>
          <w:rFonts w:ascii="Times New Roman" w:hAnsi="Times New Roman" w:cs="Times New Roman"/>
        </w:rPr>
        <w:t xml:space="preserve"> to guarantee the necessary number of eggs </w:t>
      </w:r>
      <w:commentRangeEnd w:id="147"/>
      <w:r w:rsidR="009A4741">
        <w:rPr>
          <w:rStyle w:val="CommentReference"/>
        </w:rPr>
        <w:commentReference w:id="147"/>
      </w:r>
      <w:commentRangeEnd w:id="148"/>
      <w:r w:rsidR="004C6EF6">
        <w:rPr>
          <w:rStyle w:val="CommentReference"/>
        </w:rPr>
        <w:commentReference w:id="148"/>
      </w:r>
      <w:r w:rsidR="009A4741">
        <w:rPr>
          <w:rFonts w:ascii="Times New Roman" w:hAnsi="Times New Roman" w:cs="Times New Roman"/>
        </w:rPr>
        <w:t xml:space="preserve">for next season. Any further </w:t>
      </w:r>
      <w:commentRangeStart w:id="149"/>
      <w:r w:rsidR="009A4741">
        <w:rPr>
          <w:rFonts w:ascii="Times New Roman" w:hAnsi="Times New Roman" w:cs="Times New Roman"/>
        </w:rPr>
        <w:t xml:space="preserve">returning spawners </w:t>
      </w:r>
      <w:commentRangeEnd w:id="149"/>
      <w:r w:rsidR="009A4741">
        <w:rPr>
          <w:rStyle w:val="CommentReference"/>
        </w:rPr>
        <w:commentReference w:id="149"/>
      </w:r>
      <w:r w:rsidR="009A4741">
        <w:rPr>
          <w:rFonts w:ascii="Times New Roman" w:hAnsi="Times New Roman" w:cs="Times New Roman"/>
        </w:rPr>
        <w:t>are harvested for cost recovery via contracts with local seafood companies.</w:t>
      </w:r>
    </w:p>
    <w:p w14:paraId="523741B3" w14:textId="61857880" w:rsidR="009343CF" w:rsidRDefault="009343CF">
      <w:pPr>
        <w:rPr>
          <w:rFonts w:ascii="Times New Roman" w:hAnsi="Times New Roman" w:cs="Times New Roman"/>
        </w:rPr>
      </w:pPr>
      <w:r>
        <w:rPr>
          <w:rFonts w:ascii="Times New Roman" w:hAnsi="Times New Roman" w:cs="Times New Roman"/>
        </w:rPr>
        <w:t xml:space="preserve">SJH </w:t>
      </w:r>
      <w:proofErr w:type="spellStart"/>
      <w:r>
        <w:rPr>
          <w:rFonts w:ascii="Times New Roman" w:hAnsi="Times New Roman" w:cs="Times New Roman"/>
        </w:rPr>
        <w:t>aquaculturists</w:t>
      </w:r>
      <w:proofErr w:type="spellEnd"/>
      <w:r>
        <w:rPr>
          <w:rFonts w:ascii="Times New Roman" w:hAnsi="Times New Roman" w:cs="Times New Roman"/>
        </w:rPr>
        <w:t xml:space="preserve"> were particularly interested in this project as they share an academic and professional </w:t>
      </w:r>
      <w:ins w:id="150" w:author="tquinn" w:date="2023-09-05T10:05:00Z">
        <w:r w:rsidR="004C6EF6">
          <w:rPr>
            <w:rFonts w:ascii="Times New Roman" w:hAnsi="Times New Roman" w:cs="Times New Roman"/>
          </w:rPr>
          <w:t>interest</w:t>
        </w:r>
      </w:ins>
      <w:del w:id="151" w:author="tquinn" w:date="2023-09-05T10:05:00Z">
        <w:r w:rsidDel="004C6EF6">
          <w:rPr>
            <w:rFonts w:ascii="Times New Roman" w:hAnsi="Times New Roman" w:cs="Times New Roman"/>
          </w:rPr>
          <w:delText>curio</w:delText>
        </w:r>
      </w:del>
      <w:del w:id="152" w:author="tquinn" w:date="2023-09-04T16:52:00Z">
        <w:r w:rsidDel="00BF4BC5">
          <w:rPr>
            <w:rFonts w:ascii="Times New Roman" w:hAnsi="Times New Roman" w:cs="Times New Roman"/>
          </w:rPr>
          <w:delText>u</w:delText>
        </w:r>
      </w:del>
      <w:del w:id="153" w:author="tquinn" w:date="2023-09-05T10:05:00Z">
        <w:r w:rsidDel="004C6EF6">
          <w:rPr>
            <w:rFonts w:ascii="Times New Roman" w:hAnsi="Times New Roman" w:cs="Times New Roman"/>
          </w:rPr>
          <w:delText>sity regard</w:delText>
        </w:r>
      </w:del>
      <w:ins w:id="154" w:author="tquinn" w:date="2023-09-05T10:05:00Z">
        <w:r w:rsidR="004C6EF6">
          <w:rPr>
            <w:rFonts w:ascii="Times New Roman" w:hAnsi="Times New Roman" w:cs="Times New Roman"/>
          </w:rPr>
          <w:t xml:space="preserve"> </w:t>
        </w:r>
      </w:ins>
      <w:r>
        <w:rPr>
          <w:rFonts w:ascii="Times New Roman" w:hAnsi="Times New Roman" w:cs="Times New Roman"/>
        </w:rPr>
        <w:t>in</w:t>
      </w:r>
      <w:del w:id="155" w:author="tquinn" w:date="2023-09-05T10:05:00Z">
        <w:r w:rsidDel="004C6EF6">
          <w:rPr>
            <w:rFonts w:ascii="Times New Roman" w:hAnsi="Times New Roman" w:cs="Times New Roman"/>
          </w:rPr>
          <w:delText>g</w:delText>
        </w:r>
      </w:del>
      <w:r>
        <w:rPr>
          <w:rFonts w:ascii="Times New Roman" w:hAnsi="Times New Roman" w:cs="Times New Roman"/>
        </w:rPr>
        <w:t xml:space="preserve"> the extent to which hatchery released fish are </w:t>
      </w:r>
      <w:ins w:id="156" w:author="tquinn" w:date="2023-09-05T10:05:00Z">
        <w:r w:rsidR="004C6EF6">
          <w:rPr>
            <w:rFonts w:ascii="Times New Roman" w:hAnsi="Times New Roman" w:cs="Times New Roman"/>
          </w:rPr>
          <w:t>spawning</w:t>
        </w:r>
      </w:ins>
      <w:del w:id="157" w:author="tquinn" w:date="2023-09-05T10:05:00Z">
        <w:r w:rsidDel="004C6EF6">
          <w:rPr>
            <w:rFonts w:ascii="Times New Roman" w:hAnsi="Times New Roman" w:cs="Times New Roman"/>
          </w:rPr>
          <w:delText>straying</w:delText>
        </w:r>
      </w:del>
      <w:r>
        <w:rPr>
          <w:rFonts w:ascii="Times New Roman" w:hAnsi="Times New Roman" w:cs="Times New Roman"/>
        </w:rPr>
        <w:t xml:space="preserve"> in</w:t>
      </w:r>
      <w:del w:id="158" w:author="tquinn" w:date="2023-09-05T10:05:00Z">
        <w:r w:rsidDel="004C6EF6">
          <w:rPr>
            <w:rFonts w:ascii="Times New Roman" w:hAnsi="Times New Roman" w:cs="Times New Roman"/>
          </w:rPr>
          <w:delText>to</w:delText>
        </w:r>
      </w:del>
      <w:r>
        <w:rPr>
          <w:rFonts w:ascii="Times New Roman" w:hAnsi="Times New Roman" w:cs="Times New Roman"/>
        </w:rPr>
        <w:t xml:space="preserve"> the </w:t>
      </w:r>
      <w:del w:id="159" w:author="tquinn" w:date="2023-09-05T10:05:00Z">
        <w:r w:rsidDel="004C6EF6">
          <w:rPr>
            <w:rFonts w:ascii="Times New Roman" w:hAnsi="Times New Roman" w:cs="Times New Roman"/>
          </w:rPr>
          <w:delText xml:space="preserve">nearby </w:delText>
        </w:r>
      </w:del>
      <w:r>
        <w:rPr>
          <w:rFonts w:ascii="Times New Roman" w:hAnsi="Times New Roman" w:cs="Times New Roman"/>
        </w:rPr>
        <w:t xml:space="preserve">Indian River. Additionally, </w:t>
      </w:r>
      <w:proofErr w:type="spellStart"/>
      <w:r>
        <w:rPr>
          <w:rFonts w:ascii="Times New Roman" w:hAnsi="Times New Roman" w:cs="Times New Roman"/>
        </w:rPr>
        <w:t>aquaculturists</w:t>
      </w:r>
      <w:proofErr w:type="spellEnd"/>
      <w:r>
        <w:rPr>
          <w:rFonts w:ascii="Times New Roman" w:hAnsi="Times New Roman" w:cs="Times New Roman"/>
        </w:rPr>
        <w:t xml:space="preserve"> are interested to determine what percentage of their cost recovery and </w:t>
      </w:r>
      <w:proofErr w:type="spellStart"/>
      <w:r>
        <w:rPr>
          <w:rFonts w:ascii="Times New Roman" w:hAnsi="Times New Roman" w:cs="Times New Roman"/>
        </w:rPr>
        <w:t>broodstock</w:t>
      </w:r>
      <w:proofErr w:type="spellEnd"/>
      <w:r>
        <w:rPr>
          <w:rFonts w:ascii="Times New Roman" w:hAnsi="Times New Roman" w:cs="Times New Roman"/>
        </w:rPr>
        <w:t xml:space="preserve"> may be wild born salmon, as </w:t>
      </w:r>
      <w:commentRangeStart w:id="160"/>
      <w:commentRangeStart w:id="161"/>
      <w:r>
        <w:rPr>
          <w:rFonts w:ascii="Times New Roman" w:hAnsi="Times New Roman" w:cs="Times New Roman"/>
        </w:rPr>
        <w:t>their efforts toward analyzing otoliths from returning spawners have been greatly hindered since the Covid-19 pandemic.</w:t>
      </w:r>
      <w:commentRangeEnd w:id="160"/>
      <w:r>
        <w:rPr>
          <w:rStyle w:val="CommentReference"/>
        </w:rPr>
        <w:commentReference w:id="160"/>
      </w:r>
      <w:commentRangeEnd w:id="161"/>
      <w:r w:rsidR="004C6EF6">
        <w:rPr>
          <w:rStyle w:val="CommentReference"/>
        </w:rPr>
        <w:commentReference w:id="161"/>
      </w:r>
      <w:r>
        <w:rPr>
          <w:rFonts w:ascii="Times New Roman" w:hAnsi="Times New Roman" w:cs="Times New Roman"/>
        </w:rPr>
        <w:t xml:space="preserve"> </w:t>
      </w:r>
    </w:p>
    <w:p w14:paraId="57B4F41E" w14:textId="77777777" w:rsidR="009343CF" w:rsidRDefault="009343CF">
      <w:pPr>
        <w:rPr>
          <w:rFonts w:ascii="Times New Roman" w:hAnsi="Times New Roman" w:cs="Times New Roman"/>
        </w:rPr>
      </w:pPr>
    </w:p>
    <w:p w14:paraId="426AA8F7" w14:textId="2FFAF2E8" w:rsidR="00312C32" w:rsidRPr="009A4741" w:rsidRDefault="00312C32">
      <w:pPr>
        <w:rPr>
          <w:rFonts w:ascii="Times New Roman" w:hAnsi="Times New Roman" w:cs="Times New Roman"/>
        </w:rPr>
      </w:pPr>
      <w:r>
        <w:rPr>
          <w:rFonts w:ascii="Times New Roman" w:hAnsi="Times New Roman" w:cs="Times New Roman"/>
          <w:b/>
          <w:bCs/>
          <w:u w:val="single"/>
        </w:rPr>
        <w:t>Thomas Quinn, University of Washington</w:t>
      </w:r>
    </w:p>
    <w:p w14:paraId="2C9C91E2" w14:textId="77777777" w:rsidR="006D0A6E" w:rsidRDefault="006D0A6E" w:rsidP="006D0A6E">
      <w:pPr>
        <w:rPr>
          <w:rFonts w:ascii="Times New Roman" w:hAnsi="Times New Roman" w:cs="Times New Roman"/>
        </w:rPr>
      </w:pPr>
      <w:r>
        <w:rPr>
          <w:rFonts w:ascii="Times New Roman" w:hAnsi="Times New Roman" w:cs="Times New Roman"/>
        </w:rPr>
        <w:t>22 August, 2023</w:t>
      </w:r>
    </w:p>
    <w:p w14:paraId="37F07A25" w14:textId="5ABD9AC9" w:rsidR="009A4741" w:rsidRDefault="009A4741" w:rsidP="002A29D0">
      <w:pPr>
        <w:rPr>
          <w:rFonts w:ascii="Times New Roman" w:hAnsi="Times New Roman" w:cs="Times New Roman"/>
        </w:rPr>
      </w:pPr>
      <w:r>
        <w:rPr>
          <w:rFonts w:ascii="Times New Roman" w:hAnsi="Times New Roman" w:cs="Times New Roman"/>
        </w:rPr>
        <w:t>On the evening of 22 August, T</w:t>
      </w:r>
      <w:r w:rsidR="002A29D0">
        <w:rPr>
          <w:rFonts w:ascii="Times New Roman" w:hAnsi="Times New Roman" w:cs="Times New Roman"/>
        </w:rPr>
        <w:t>om</w:t>
      </w:r>
      <w:r>
        <w:rPr>
          <w:rFonts w:ascii="Times New Roman" w:hAnsi="Times New Roman" w:cs="Times New Roman"/>
        </w:rPr>
        <w:t xml:space="preserve"> Quinn of the University of Washington team gave a lecture detailing </w:t>
      </w:r>
      <w:r w:rsidR="002A29D0">
        <w:rPr>
          <w:rFonts w:ascii="Times New Roman" w:hAnsi="Times New Roman" w:cs="Times New Roman"/>
        </w:rPr>
        <w:t>changes in</w:t>
      </w:r>
      <w:r>
        <w:rPr>
          <w:rFonts w:ascii="Times New Roman" w:hAnsi="Times New Roman" w:cs="Times New Roman"/>
        </w:rPr>
        <w:t xml:space="preserve"> salmon conservation over the course of his 45</w:t>
      </w:r>
      <w:ins w:id="162" w:author="tquinn" w:date="2023-09-04T16:52:00Z">
        <w:r w:rsidR="00BF4BC5">
          <w:rPr>
            <w:rFonts w:ascii="Times New Roman" w:hAnsi="Times New Roman" w:cs="Times New Roman"/>
          </w:rPr>
          <w:t>-</w:t>
        </w:r>
      </w:ins>
      <w:del w:id="163" w:author="tquinn" w:date="2023-09-04T16:52:00Z">
        <w:r w:rsidDel="00BF4BC5">
          <w:rPr>
            <w:rFonts w:ascii="Times New Roman" w:hAnsi="Times New Roman" w:cs="Times New Roman"/>
          </w:rPr>
          <w:delText xml:space="preserve"> </w:delText>
        </w:r>
      </w:del>
      <w:r>
        <w:rPr>
          <w:rFonts w:ascii="Times New Roman" w:hAnsi="Times New Roman" w:cs="Times New Roman"/>
        </w:rPr>
        <w:t xml:space="preserve">year career. </w:t>
      </w:r>
      <w:r w:rsidR="002A29D0">
        <w:rPr>
          <w:rFonts w:ascii="Times New Roman" w:hAnsi="Times New Roman" w:cs="Times New Roman"/>
        </w:rPr>
        <w:t xml:space="preserve">The talk provided </w:t>
      </w:r>
      <w:commentRangeStart w:id="164"/>
      <w:r w:rsidR="002A29D0" w:rsidRPr="002A29D0">
        <w:rPr>
          <w:rFonts w:ascii="Times New Roman" w:hAnsi="Times New Roman" w:cs="Times New Roman"/>
        </w:rPr>
        <w:t>a personal view of</w:t>
      </w:r>
      <w:r w:rsidR="002A29D0">
        <w:rPr>
          <w:rFonts w:ascii="Times New Roman" w:hAnsi="Times New Roman" w:cs="Times New Roman"/>
        </w:rPr>
        <w:t xml:space="preserve"> </w:t>
      </w:r>
      <w:r w:rsidR="002A29D0" w:rsidRPr="002A29D0">
        <w:rPr>
          <w:rFonts w:ascii="Times New Roman" w:hAnsi="Times New Roman" w:cs="Times New Roman"/>
        </w:rPr>
        <w:t>the changing research themes and social perspectives regarding salmon and trout that</w:t>
      </w:r>
      <w:r w:rsidR="002A29D0">
        <w:rPr>
          <w:rFonts w:ascii="Times New Roman" w:hAnsi="Times New Roman" w:cs="Times New Roman"/>
        </w:rPr>
        <w:t xml:space="preserve"> </w:t>
      </w:r>
      <w:r w:rsidR="002A29D0" w:rsidRPr="002A29D0">
        <w:rPr>
          <w:rFonts w:ascii="Times New Roman" w:hAnsi="Times New Roman" w:cs="Times New Roman"/>
        </w:rPr>
        <w:t>he has experienced over more than four decades of studying them. Topics such as</w:t>
      </w:r>
      <w:r w:rsidR="002A29D0">
        <w:rPr>
          <w:rFonts w:ascii="Times New Roman" w:hAnsi="Times New Roman" w:cs="Times New Roman"/>
        </w:rPr>
        <w:t xml:space="preserve"> </w:t>
      </w:r>
      <w:r w:rsidR="002A29D0" w:rsidRPr="002A29D0">
        <w:rPr>
          <w:rFonts w:ascii="Times New Roman" w:hAnsi="Times New Roman" w:cs="Times New Roman"/>
        </w:rPr>
        <w:t>logging, commercial and recreational fisheries, hydroelectric dams, hatcheries, invasive</w:t>
      </w:r>
      <w:r w:rsidR="002A29D0">
        <w:rPr>
          <w:rFonts w:ascii="Times New Roman" w:hAnsi="Times New Roman" w:cs="Times New Roman"/>
        </w:rPr>
        <w:t xml:space="preserve"> </w:t>
      </w:r>
      <w:r w:rsidR="002A29D0" w:rsidRPr="002A29D0">
        <w:rPr>
          <w:rFonts w:ascii="Times New Roman" w:hAnsi="Times New Roman" w:cs="Times New Roman"/>
        </w:rPr>
        <w:t>species, diseases, contaminants, aquaculture, marine mammals, and other threats,</w:t>
      </w:r>
      <w:r w:rsidR="002A29D0">
        <w:rPr>
          <w:rFonts w:ascii="Times New Roman" w:hAnsi="Times New Roman" w:cs="Times New Roman"/>
        </w:rPr>
        <w:t xml:space="preserve"> </w:t>
      </w:r>
      <w:r w:rsidR="002A29D0" w:rsidRPr="002A29D0">
        <w:rPr>
          <w:rFonts w:ascii="Times New Roman" w:hAnsi="Times New Roman" w:cs="Times New Roman"/>
        </w:rPr>
        <w:t>have changed in their real or perceived importance. The social setting and laws related</w:t>
      </w:r>
      <w:r w:rsidR="002A29D0">
        <w:rPr>
          <w:rFonts w:ascii="Times New Roman" w:hAnsi="Times New Roman" w:cs="Times New Roman"/>
        </w:rPr>
        <w:t xml:space="preserve"> </w:t>
      </w:r>
      <w:r w:rsidR="002A29D0" w:rsidRPr="002A29D0">
        <w:rPr>
          <w:rFonts w:ascii="Times New Roman" w:hAnsi="Times New Roman" w:cs="Times New Roman"/>
        </w:rPr>
        <w:t>to salmon and trout, and natural systems in general, have also changed greatly since</w:t>
      </w:r>
      <w:r w:rsidR="002A29D0">
        <w:rPr>
          <w:rFonts w:ascii="Times New Roman" w:hAnsi="Times New Roman" w:cs="Times New Roman"/>
        </w:rPr>
        <w:t xml:space="preserve"> </w:t>
      </w:r>
      <w:r w:rsidR="002A29D0" w:rsidRPr="002A29D0">
        <w:rPr>
          <w:rFonts w:ascii="Times New Roman" w:hAnsi="Times New Roman" w:cs="Times New Roman"/>
        </w:rPr>
        <w:t>the 1970s. Tom present</w:t>
      </w:r>
      <w:r w:rsidR="002A29D0">
        <w:rPr>
          <w:rFonts w:ascii="Times New Roman" w:hAnsi="Times New Roman" w:cs="Times New Roman"/>
        </w:rPr>
        <w:t>ed</w:t>
      </w:r>
      <w:r w:rsidR="002A29D0" w:rsidRPr="002A29D0">
        <w:rPr>
          <w:rFonts w:ascii="Times New Roman" w:hAnsi="Times New Roman" w:cs="Times New Roman"/>
        </w:rPr>
        <w:t xml:space="preserve"> his perspective on some of these changes </w:t>
      </w:r>
      <w:r w:rsidR="002A29D0">
        <w:rPr>
          <w:rFonts w:ascii="Times New Roman" w:hAnsi="Times New Roman" w:cs="Times New Roman"/>
        </w:rPr>
        <w:t xml:space="preserve">in order </w:t>
      </w:r>
      <w:r w:rsidR="002A29D0" w:rsidRPr="002A29D0">
        <w:rPr>
          <w:rFonts w:ascii="Times New Roman" w:hAnsi="Times New Roman" w:cs="Times New Roman"/>
        </w:rPr>
        <w:t>to spur</w:t>
      </w:r>
      <w:r w:rsidR="002A29D0">
        <w:rPr>
          <w:rFonts w:ascii="Times New Roman" w:hAnsi="Times New Roman" w:cs="Times New Roman"/>
        </w:rPr>
        <w:t xml:space="preserve"> </w:t>
      </w:r>
      <w:r w:rsidR="002A29D0" w:rsidRPr="002A29D0">
        <w:rPr>
          <w:rFonts w:ascii="Times New Roman" w:hAnsi="Times New Roman" w:cs="Times New Roman"/>
        </w:rPr>
        <w:t>conversations about present and future conservation efforts for salmon and trout, their</w:t>
      </w:r>
      <w:r w:rsidR="002A29D0">
        <w:rPr>
          <w:rFonts w:ascii="Times New Roman" w:hAnsi="Times New Roman" w:cs="Times New Roman"/>
        </w:rPr>
        <w:t xml:space="preserve"> </w:t>
      </w:r>
      <w:r w:rsidR="002A29D0" w:rsidRPr="002A29D0">
        <w:rPr>
          <w:rFonts w:ascii="Times New Roman" w:hAnsi="Times New Roman" w:cs="Times New Roman"/>
        </w:rPr>
        <w:t>ecosystems, and the people who care about them.</w:t>
      </w:r>
      <w:commentRangeEnd w:id="164"/>
      <w:r w:rsidR="002A29D0">
        <w:rPr>
          <w:rStyle w:val="CommentReference"/>
        </w:rPr>
        <w:commentReference w:id="164"/>
      </w:r>
    </w:p>
    <w:p w14:paraId="7A21A1E3" w14:textId="77777777" w:rsidR="005178DF" w:rsidRDefault="005178DF" w:rsidP="006D0A6E">
      <w:pPr>
        <w:rPr>
          <w:rFonts w:ascii="Times New Roman" w:hAnsi="Times New Roman" w:cs="Times New Roman"/>
        </w:rPr>
      </w:pPr>
    </w:p>
    <w:p w14:paraId="2BA95CD7" w14:textId="77777777" w:rsidR="005178DF" w:rsidRDefault="005178DF" w:rsidP="005178DF">
      <w:pPr>
        <w:rPr>
          <w:rFonts w:ascii="Times New Roman" w:hAnsi="Times New Roman" w:cs="Times New Roman"/>
          <w:b/>
          <w:bCs/>
          <w:u w:val="single"/>
        </w:rPr>
      </w:pPr>
      <w:r>
        <w:rPr>
          <w:rFonts w:ascii="Times New Roman" w:hAnsi="Times New Roman" w:cs="Times New Roman"/>
          <w:b/>
          <w:bCs/>
          <w:u w:val="single"/>
        </w:rPr>
        <w:t>Trout Unlimited</w:t>
      </w:r>
    </w:p>
    <w:p w14:paraId="1B5B7122" w14:textId="77777777" w:rsidR="005178DF" w:rsidRDefault="005178DF" w:rsidP="005178DF">
      <w:pPr>
        <w:rPr>
          <w:rFonts w:ascii="Times New Roman" w:hAnsi="Times New Roman" w:cs="Times New Roman"/>
        </w:rPr>
      </w:pPr>
      <w:r>
        <w:rPr>
          <w:rFonts w:ascii="Times New Roman" w:hAnsi="Times New Roman" w:cs="Times New Roman"/>
        </w:rPr>
        <w:t>22 August, 2023</w:t>
      </w:r>
    </w:p>
    <w:p w14:paraId="1E0FF4B4" w14:textId="77777777" w:rsidR="005178DF" w:rsidRPr="005178DF" w:rsidRDefault="005178DF" w:rsidP="005178DF">
      <w:pPr>
        <w:rPr>
          <w:rFonts w:ascii="Times New Roman" w:hAnsi="Times New Roman" w:cs="Times New Roman"/>
          <w:i/>
          <w:iCs/>
        </w:rPr>
      </w:pPr>
      <w:r w:rsidRPr="005178DF">
        <w:rPr>
          <w:rFonts w:ascii="Times New Roman" w:hAnsi="Times New Roman" w:cs="Times New Roman"/>
          <w:i/>
          <w:iCs/>
        </w:rPr>
        <w:t>Aaron Prussian – Alaska Habitat Restoration Director</w:t>
      </w:r>
    </w:p>
    <w:p w14:paraId="652B5E94" w14:textId="6897FFB2" w:rsidR="005178DF" w:rsidRDefault="00CC7EFF" w:rsidP="005178DF">
      <w:pPr>
        <w:rPr>
          <w:rFonts w:ascii="Times New Roman" w:hAnsi="Times New Roman" w:cs="Times New Roman"/>
        </w:rPr>
      </w:pPr>
      <w:r>
        <w:rPr>
          <w:rFonts w:ascii="Times New Roman" w:hAnsi="Times New Roman" w:cs="Times New Roman"/>
        </w:rPr>
        <w:t xml:space="preserve">Trout Unlimited </w:t>
      </w:r>
      <w:ins w:id="165" w:author="tquinn" w:date="2023-09-05T10:06:00Z">
        <w:r w:rsidR="00C75091">
          <w:rPr>
            <w:rFonts w:ascii="Times New Roman" w:hAnsi="Times New Roman" w:cs="Times New Roman"/>
          </w:rPr>
          <w:t xml:space="preserve">(TU) </w:t>
        </w:r>
      </w:ins>
      <w:r>
        <w:rPr>
          <w:rFonts w:ascii="Times New Roman" w:hAnsi="Times New Roman" w:cs="Times New Roman"/>
        </w:rPr>
        <w:t xml:space="preserve">offered </w:t>
      </w:r>
      <w:r w:rsidR="00F73367">
        <w:rPr>
          <w:rFonts w:ascii="Times New Roman" w:hAnsi="Times New Roman" w:cs="Times New Roman"/>
        </w:rPr>
        <w:t>to assist this project</w:t>
      </w:r>
      <w:r>
        <w:rPr>
          <w:rFonts w:ascii="Times New Roman" w:hAnsi="Times New Roman" w:cs="Times New Roman"/>
        </w:rPr>
        <w:t xml:space="preserve"> through the provision of salmon habitat data for many streams in northern Southeast Alaska. Trout Unlimited </w:t>
      </w:r>
      <w:ins w:id="166" w:author="tquinn" w:date="2023-09-05T10:07:00Z">
        <w:r w:rsidR="00C75091">
          <w:rPr>
            <w:rFonts w:ascii="Times New Roman" w:hAnsi="Times New Roman" w:cs="Times New Roman"/>
          </w:rPr>
          <w:t xml:space="preserve">is a major national organization that </w:t>
        </w:r>
      </w:ins>
      <w:r>
        <w:rPr>
          <w:rFonts w:ascii="Times New Roman" w:hAnsi="Times New Roman" w:cs="Times New Roman"/>
        </w:rPr>
        <w:t xml:space="preserve">seeks to conserve and restore freshwater habitat for salmon and trout throughout the United States, and so </w:t>
      </w:r>
      <w:ins w:id="167" w:author="tquinn" w:date="2023-09-05T10:07:00Z">
        <w:r w:rsidR="00C75091">
          <w:rPr>
            <w:rFonts w:ascii="Times New Roman" w:hAnsi="Times New Roman" w:cs="Times New Roman"/>
          </w:rPr>
          <w:t>is</w:t>
        </w:r>
      </w:ins>
      <w:del w:id="168" w:author="tquinn" w:date="2023-09-05T10:07:00Z">
        <w:r w:rsidDel="00C75091">
          <w:rPr>
            <w:rFonts w:ascii="Times New Roman" w:hAnsi="Times New Roman" w:cs="Times New Roman"/>
          </w:rPr>
          <w:delText>are</w:delText>
        </w:r>
      </w:del>
      <w:r>
        <w:rPr>
          <w:rFonts w:ascii="Times New Roman" w:hAnsi="Times New Roman" w:cs="Times New Roman"/>
        </w:rPr>
        <w:t xml:space="preserve"> engaged in extensive habitat monitoring efforts</w:t>
      </w:r>
      <w:ins w:id="169" w:author="tquinn" w:date="2023-09-05T10:07:00Z">
        <w:r w:rsidR="00C75091">
          <w:rPr>
            <w:rFonts w:ascii="Times New Roman" w:hAnsi="Times New Roman" w:cs="Times New Roman"/>
          </w:rPr>
          <w:t>, outreach, and related activities</w:t>
        </w:r>
      </w:ins>
      <w:r>
        <w:rPr>
          <w:rFonts w:ascii="Times New Roman" w:hAnsi="Times New Roman" w:cs="Times New Roman"/>
        </w:rPr>
        <w:t xml:space="preserve">. </w:t>
      </w:r>
      <w:ins w:id="170" w:author="tquinn" w:date="2023-09-05T10:06:00Z">
        <w:r w:rsidR="00C75091">
          <w:rPr>
            <w:rFonts w:ascii="Times New Roman" w:hAnsi="Times New Roman" w:cs="Times New Roman"/>
          </w:rPr>
          <w:t>Thomas Quinn is a Life Member of TU</w:t>
        </w:r>
      </w:ins>
      <w:ins w:id="171" w:author="tquinn" w:date="2023-09-05T10:07:00Z">
        <w:r w:rsidR="00C75091">
          <w:rPr>
            <w:rFonts w:ascii="Times New Roman" w:hAnsi="Times New Roman" w:cs="Times New Roman"/>
          </w:rPr>
          <w:t xml:space="preserve"> and will follow up on this contact.</w:t>
        </w:r>
      </w:ins>
    </w:p>
    <w:p w14:paraId="21B80520" w14:textId="77777777" w:rsidR="005178DF" w:rsidRDefault="005178DF" w:rsidP="006D0A6E">
      <w:pPr>
        <w:rPr>
          <w:rFonts w:ascii="Times New Roman" w:hAnsi="Times New Roman" w:cs="Times New Roman"/>
        </w:rPr>
      </w:pPr>
    </w:p>
    <w:p w14:paraId="5129CBD0" w14:textId="77777777" w:rsidR="005178DF" w:rsidRDefault="005178DF" w:rsidP="005178DF">
      <w:pPr>
        <w:rPr>
          <w:rFonts w:ascii="Times New Roman" w:hAnsi="Times New Roman" w:cs="Times New Roman"/>
          <w:b/>
          <w:bCs/>
          <w:u w:val="single"/>
        </w:rPr>
      </w:pPr>
      <w:r>
        <w:rPr>
          <w:rFonts w:ascii="Times New Roman" w:hAnsi="Times New Roman" w:cs="Times New Roman"/>
          <w:b/>
          <w:bCs/>
          <w:u w:val="single"/>
        </w:rPr>
        <w:t>Sitka Tribe of Alaska (STA)</w:t>
      </w:r>
    </w:p>
    <w:p w14:paraId="4B7CC91F" w14:textId="77777777" w:rsidR="005178DF" w:rsidRDefault="005178DF" w:rsidP="005178DF">
      <w:pPr>
        <w:rPr>
          <w:rFonts w:ascii="Times New Roman" w:hAnsi="Times New Roman" w:cs="Times New Roman"/>
        </w:rPr>
      </w:pPr>
      <w:r>
        <w:rPr>
          <w:rFonts w:ascii="Times New Roman" w:hAnsi="Times New Roman" w:cs="Times New Roman"/>
        </w:rPr>
        <w:lastRenderedPageBreak/>
        <w:t>23 August, 2023</w:t>
      </w:r>
    </w:p>
    <w:p w14:paraId="0D3C8CF2" w14:textId="77777777" w:rsidR="005178DF" w:rsidRPr="005178DF" w:rsidRDefault="005178DF" w:rsidP="005178DF">
      <w:pPr>
        <w:spacing w:after="0"/>
        <w:rPr>
          <w:rFonts w:ascii="Times New Roman" w:hAnsi="Times New Roman" w:cs="Times New Roman"/>
          <w:i/>
          <w:iCs/>
        </w:rPr>
      </w:pPr>
      <w:r w:rsidRPr="005178DF">
        <w:rPr>
          <w:rFonts w:ascii="Times New Roman" w:hAnsi="Times New Roman" w:cs="Times New Roman"/>
          <w:i/>
          <w:iCs/>
        </w:rPr>
        <w:t xml:space="preserve">Lawrence </w:t>
      </w:r>
      <w:proofErr w:type="spellStart"/>
      <w:r w:rsidRPr="005178DF">
        <w:rPr>
          <w:rFonts w:ascii="Times New Roman" w:hAnsi="Times New Roman" w:cs="Times New Roman"/>
          <w:i/>
          <w:iCs/>
        </w:rPr>
        <w:t>Widmark</w:t>
      </w:r>
      <w:proofErr w:type="spellEnd"/>
      <w:r w:rsidRPr="005178DF">
        <w:rPr>
          <w:rFonts w:ascii="Times New Roman" w:hAnsi="Times New Roman" w:cs="Times New Roman"/>
          <w:i/>
          <w:iCs/>
        </w:rPr>
        <w:t xml:space="preserve"> - Chairman</w:t>
      </w:r>
    </w:p>
    <w:p w14:paraId="66F7DBDB" w14:textId="77777777" w:rsidR="005178DF" w:rsidRPr="005178DF" w:rsidRDefault="005178DF" w:rsidP="005178DF">
      <w:pPr>
        <w:rPr>
          <w:rFonts w:ascii="Times New Roman" w:hAnsi="Times New Roman" w:cs="Times New Roman"/>
          <w:i/>
          <w:iCs/>
        </w:rPr>
      </w:pPr>
      <w:r w:rsidRPr="005178DF">
        <w:rPr>
          <w:rFonts w:ascii="Times New Roman" w:hAnsi="Times New Roman" w:cs="Times New Roman"/>
          <w:i/>
          <w:iCs/>
        </w:rPr>
        <w:t>Kyle Rosendale – Biologist</w:t>
      </w:r>
    </w:p>
    <w:p w14:paraId="4DBA4663" w14:textId="59F20CF7" w:rsidR="005178DF" w:rsidRDefault="00CC7EFF" w:rsidP="005178DF">
      <w:pPr>
        <w:rPr>
          <w:rFonts w:ascii="Times New Roman" w:hAnsi="Times New Roman" w:cs="Times New Roman"/>
        </w:rPr>
      </w:pPr>
      <w:r>
        <w:rPr>
          <w:rFonts w:ascii="Times New Roman" w:hAnsi="Times New Roman" w:cs="Times New Roman"/>
        </w:rPr>
        <w:t xml:space="preserve">Members of the University of Washington team had the opportunity to meet with Chairman Lawrence </w:t>
      </w:r>
      <w:proofErr w:type="spellStart"/>
      <w:r>
        <w:rPr>
          <w:rFonts w:ascii="Times New Roman" w:hAnsi="Times New Roman" w:cs="Times New Roman"/>
        </w:rPr>
        <w:t>Widmark</w:t>
      </w:r>
      <w:proofErr w:type="spellEnd"/>
      <w:r>
        <w:rPr>
          <w:rFonts w:ascii="Times New Roman" w:hAnsi="Times New Roman" w:cs="Times New Roman"/>
        </w:rPr>
        <w:t xml:space="preserve"> of the Sitka Tribe of Alaska. </w:t>
      </w:r>
      <w:commentRangeStart w:id="172"/>
      <w:r>
        <w:rPr>
          <w:rFonts w:ascii="Times New Roman" w:hAnsi="Times New Roman" w:cs="Times New Roman"/>
        </w:rPr>
        <w:t xml:space="preserve">Chairman </w:t>
      </w:r>
      <w:proofErr w:type="spellStart"/>
      <w:r>
        <w:rPr>
          <w:rFonts w:ascii="Times New Roman" w:hAnsi="Times New Roman" w:cs="Times New Roman"/>
        </w:rPr>
        <w:t>Widmark</w:t>
      </w:r>
      <w:proofErr w:type="spellEnd"/>
      <w:r>
        <w:rPr>
          <w:rFonts w:ascii="Times New Roman" w:hAnsi="Times New Roman" w:cs="Times New Roman"/>
        </w:rPr>
        <w:t xml:space="preserve"> shared his perspective on the Indian River, which has been a tribal fishing ground since before the Russian colonization of Alaska. The meeting </w:t>
      </w:r>
      <w:r w:rsidR="00F73367">
        <w:rPr>
          <w:rFonts w:ascii="Times New Roman" w:hAnsi="Times New Roman" w:cs="Times New Roman"/>
        </w:rPr>
        <w:t xml:space="preserve">allowed the team to communicate the overall </w:t>
      </w:r>
      <w:r>
        <w:rPr>
          <w:rFonts w:ascii="Times New Roman" w:hAnsi="Times New Roman" w:cs="Times New Roman"/>
        </w:rPr>
        <w:t xml:space="preserve">intentions of the project </w:t>
      </w:r>
      <w:r w:rsidR="00F73367">
        <w:rPr>
          <w:rFonts w:ascii="Times New Roman" w:hAnsi="Times New Roman" w:cs="Times New Roman"/>
        </w:rPr>
        <w:t xml:space="preserve">to the Chairman </w:t>
      </w:r>
      <w:commentRangeEnd w:id="172"/>
      <w:r w:rsidR="00F73367">
        <w:rPr>
          <w:rStyle w:val="CommentReference"/>
        </w:rPr>
        <w:commentReference w:id="172"/>
      </w:r>
      <w:commentRangeStart w:id="173"/>
      <w:commentRangeStart w:id="174"/>
      <w:r w:rsidR="00F73367">
        <w:rPr>
          <w:rFonts w:ascii="Times New Roman" w:hAnsi="Times New Roman" w:cs="Times New Roman"/>
        </w:rPr>
        <w:t>who voiced his support</w:t>
      </w:r>
      <w:commentRangeEnd w:id="173"/>
      <w:r w:rsidR="00F73367">
        <w:rPr>
          <w:rStyle w:val="CommentReference"/>
        </w:rPr>
        <w:commentReference w:id="173"/>
      </w:r>
      <w:commentRangeEnd w:id="174"/>
      <w:r w:rsidR="00C75091">
        <w:rPr>
          <w:rStyle w:val="CommentReference"/>
        </w:rPr>
        <w:commentReference w:id="174"/>
      </w:r>
      <w:r w:rsidR="00F73367">
        <w:rPr>
          <w:rFonts w:ascii="Times New Roman" w:hAnsi="Times New Roman" w:cs="Times New Roman"/>
        </w:rPr>
        <w:t>.</w:t>
      </w:r>
    </w:p>
    <w:p w14:paraId="56ADF793" w14:textId="301618AE" w:rsidR="00F73367" w:rsidRDefault="00F73367" w:rsidP="005178DF">
      <w:pPr>
        <w:rPr>
          <w:rFonts w:ascii="Times New Roman" w:hAnsi="Times New Roman" w:cs="Times New Roman"/>
        </w:rPr>
      </w:pPr>
      <w:r>
        <w:rPr>
          <w:rFonts w:ascii="Times New Roman" w:hAnsi="Times New Roman" w:cs="Times New Roman"/>
        </w:rPr>
        <w:t xml:space="preserve">The University of Washington team was also put in touch with STA biologists who are involved in ensuring robust subsistence salmon harvests. Although their work mostly concerns Sockeye salmon not present </w:t>
      </w:r>
      <w:r w:rsidR="00364E12">
        <w:rPr>
          <w:rFonts w:ascii="Times New Roman" w:hAnsi="Times New Roman" w:cs="Times New Roman"/>
        </w:rPr>
        <w:t xml:space="preserve">in large numbers </w:t>
      </w:r>
      <w:r>
        <w:rPr>
          <w:rFonts w:ascii="Times New Roman" w:hAnsi="Times New Roman" w:cs="Times New Roman"/>
        </w:rPr>
        <w:t>in the Indian River, STA biolo</w:t>
      </w:r>
      <w:del w:id="176" w:author="tquinn" w:date="2023-09-04T16:51:00Z">
        <w:r w:rsidDel="00BF4BC5">
          <w:rPr>
            <w:rFonts w:ascii="Times New Roman" w:hAnsi="Times New Roman" w:cs="Times New Roman"/>
          </w:rPr>
          <w:delText>s</w:delText>
        </w:r>
      </w:del>
      <w:r>
        <w:rPr>
          <w:rFonts w:ascii="Times New Roman" w:hAnsi="Times New Roman" w:cs="Times New Roman"/>
        </w:rPr>
        <w:t>gists are also interested in other issues affecting the tribe’s customary and traditional area, such as hatchery stray rates. The STA’s deep understanding of northern Southeast Alaska ecosystems will provide valuable support for this project.</w:t>
      </w:r>
    </w:p>
    <w:p w14:paraId="4D9E68DD" w14:textId="77777777" w:rsidR="005178DF" w:rsidRDefault="005178DF" w:rsidP="006D0A6E">
      <w:pPr>
        <w:rPr>
          <w:rFonts w:ascii="Times New Roman" w:hAnsi="Times New Roman" w:cs="Times New Roman"/>
        </w:rPr>
      </w:pPr>
    </w:p>
    <w:p w14:paraId="4C566F06" w14:textId="5A78B675" w:rsidR="0000255C" w:rsidRDefault="0000255C" w:rsidP="009343CF">
      <w:pPr>
        <w:jc w:val="center"/>
        <w:rPr>
          <w:rFonts w:ascii="Times New Roman" w:hAnsi="Times New Roman" w:cs="Times New Roman"/>
          <w:b/>
          <w:bCs/>
        </w:rPr>
      </w:pPr>
      <w:r>
        <w:rPr>
          <w:rFonts w:ascii="Times New Roman" w:hAnsi="Times New Roman" w:cs="Times New Roman"/>
          <w:b/>
          <w:bCs/>
        </w:rPr>
        <w:t>NEXT STEPS</w:t>
      </w:r>
    </w:p>
    <w:p w14:paraId="15A4C3EC" w14:textId="7049C603" w:rsidR="0000255C" w:rsidRDefault="009343CF" w:rsidP="0000255C">
      <w:pPr>
        <w:rPr>
          <w:rFonts w:ascii="Times New Roman" w:hAnsi="Times New Roman" w:cs="Times New Roman"/>
        </w:rPr>
      </w:pPr>
      <w:r>
        <w:rPr>
          <w:rFonts w:ascii="Times New Roman" w:hAnsi="Times New Roman" w:cs="Times New Roman"/>
        </w:rPr>
        <w:t xml:space="preserve">The meetings described in this report did much to lend form and dimension to the research questions regarding salmon abundance in the Indian River. All parties involved seemed eager to see what information could be gleaned from an in-depth and careful analysis of salmon abundance and stray rates in the Indian River. </w:t>
      </w:r>
    </w:p>
    <w:p w14:paraId="44AF3F77" w14:textId="5248FB23" w:rsidR="009343CF" w:rsidRDefault="009343CF" w:rsidP="0000255C">
      <w:pPr>
        <w:rPr>
          <w:rFonts w:ascii="Times New Roman" w:hAnsi="Times New Roman" w:cs="Times New Roman"/>
        </w:rPr>
      </w:pPr>
      <w:r>
        <w:rPr>
          <w:rFonts w:ascii="Times New Roman" w:hAnsi="Times New Roman" w:cs="Times New Roman"/>
        </w:rPr>
        <w:t>Next steps on the part of the University of Washington team will include continued contact with the agencies described above in order to receive and parse available data. As is often the case when multiple data streams are involved in some analysis, careful integration will be necessary in order to develop an accurate and useful dataset. From that point analysis of the data available will proceed.</w:t>
      </w:r>
    </w:p>
    <w:p w14:paraId="6387713F" w14:textId="347964A0" w:rsidR="009343CF" w:rsidRPr="0000255C" w:rsidRDefault="009343CF" w:rsidP="0000255C">
      <w:pPr>
        <w:rPr>
          <w:rFonts w:ascii="Times New Roman" w:hAnsi="Times New Roman" w:cs="Times New Roman"/>
        </w:rPr>
      </w:pPr>
      <w:r>
        <w:rPr>
          <w:rFonts w:ascii="Times New Roman" w:hAnsi="Times New Roman" w:cs="Times New Roman"/>
        </w:rPr>
        <w:t>Looking further, there is the potential to develop (in cooperation with Sitka National Histor</w:t>
      </w:r>
      <w:ins w:id="177" w:author="tquinn" w:date="2023-09-04T16:51:00Z">
        <w:r w:rsidR="00BF4BC5">
          <w:rPr>
            <w:rFonts w:ascii="Times New Roman" w:hAnsi="Times New Roman" w:cs="Times New Roman"/>
          </w:rPr>
          <w:t>i</w:t>
        </w:r>
      </w:ins>
      <w:r>
        <w:rPr>
          <w:rFonts w:ascii="Times New Roman" w:hAnsi="Times New Roman" w:cs="Times New Roman"/>
        </w:rPr>
        <w:t>c</w:t>
      </w:r>
      <w:del w:id="178" w:author="tquinn" w:date="2023-09-04T16:51:00Z">
        <w:r w:rsidDel="00BF4BC5">
          <w:rPr>
            <w:rFonts w:ascii="Times New Roman" w:hAnsi="Times New Roman" w:cs="Times New Roman"/>
          </w:rPr>
          <w:delText>i</w:delText>
        </w:r>
      </w:del>
      <w:r>
        <w:rPr>
          <w:rFonts w:ascii="Times New Roman" w:hAnsi="Times New Roman" w:cs="Times New Roman"/>
        </w:rPr>
        <w:t>al Park) a fine</w:t>
      </w:r>
      <w:r w:rsidR="0023364F">
        <w:rPr>
          <w:rFonts w:ascii="Times New Roman" w:hAnsi="Times New Roman" w:cs="Times New Roman"/>
        </w:rPr>
        <w:t>-</w:t>
      </w:r>
      <w:r>
        <w:rPr>
          <w:rFonts w:ascii="Times New Roman" w:hAnsi="Times New Roman" w:cs="Times New Roman"/>
        </w:rPr>
        <w:t xml:space="preserve">grained data set of salmon abundance and otolith marks over the entirety of the Indian River spawning run in 2024. </w:t>
      </w:r>
      <w:r w:rsidR="0023364F">
        <w:rPr>
          <w:rFonts w:ascii="Times New Roman" w:hAnsi="Times New Roman" w:cs="Times New Roman"/>
        </w:rPr>
        <w:t xml:space="preserve">Such a project would ideally serve to reinforce results derived from analysis of the integrated dataset described in the above paragraph, as well as provide the park with highly detailed information on this keystone species. </w:t>
      </w:r>
    </w:p>
    <w:sectPr w:rsidR="009343CF" w:rsidRPr="00002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4" w:author="Brian McGreal" w:date="2023-09-03T15:44:00Z" w:initials="BM">
    <w:p w14:paraId="1348487B" w14:textId="148F23AA" w:rsidR="002A36A2" w:rsidRDefault="002A36A2">
      <w:pPr>
        <w:pStyle w:val="CommentText"/>
      </w:pPr>
      <w:r>
        <w:rPr>
          <w:rStyle w:val="CommentReference"/>
        </w:rPr>
        <w:annotationRef/>
      </w:r>
      <w:r>
        <w:t xml:space="preserve">Is this language regarding the tribe all right? I’m particularly sensitive here. I could ask </w:t>
      </w:r>
      <w:proofErr w:type="spellStart"/>
      <w:r>
        <w:t>kyle</w:t>
      </w:r>
      <w:proofErr w:type="spellEnd"/>
    </w:p>
  </w:comment>
  <w:comment w:id="85" w:author="tquinn" w:date="2023-09-05T09:51:00Z" w:initials="t">
    <w:p w14:paraId="10240688" w14:textId="4E404851" w:rsidR="00AC42D4" w:rsidRDefault="00AC42D4">
      <w:pPr>
        <w:pStyle w:val="CommentText"/>
      </w:pPr>
      <w:r>
        <w:rPr>
          <w:rStyle w:val="CommentReference"/>
        </w:rPr>
        <w:annotationRef/>
      </w:r>
      <w:r>
        <w:t>I do not know about this. I doubt that they fish in the river per se, and so it would be better to check with Kyle regarding their involvement in fishing, etc.</w:t>
      </w:r>
    </w:p>
  </w:comment>
  <w:comment w:id="91" w:author="Brian McGreal" w:date="2023-09-03T15:02:00Z" w:initials="BM">
    <w:p w14:paraId="70B256F9" w14:textId="226D90BB" w:rsidR="00C77241" w:rsidRDefault="00C77241">
      <w:pPr>
        <w:pStyle w:val="CommentText"/>
      </w:pPr>
      <w:r>
        <w:rPr>
          <w:rStyle w:val="CommentReference"/>
        </w:rPr>
        <w:annotationRef/>
      </w:r>
      <w:r>
        <w:t xml:space="preserve">Is this how you both understood this? I don’t have </w:t>
      </w:r>
      <w:proofErr w:type="spellStart"/>
      <w:r>
        <w:t>anythign</w:t>
      </w:r>
      <w:proofErr w:type="spellEnd"/>
      <w:r>
        <w:t xml:space="preserve"> in my notes about the park having otolith stuff/stray rates.</w:t>
      </w:r>
    </w:p>
  </w:comment>
  <w:comment w:id="92" w:author="tquinn" w:date="2023-09-05T09:54:00Z" w:initials="t">
    <w:p w14:paraId="1DA10A04" w14:textId="7E9D4943" w:rsidR="00AC42D4" w:rsidRDefault="00AC42D4">
      <w:pPr>
        <w:pStyle w:val="CommentText"/>
      </w:pPr>
      <w:r>
        <w:rPr>
          <w:rStyle w:val="CommentReference"/>
        </w:rPr>
        <w:annotationRef/>
      </w:r>
      <w:r>
        <w:t>Scott has such data if I am not mistaken.</w:t>
      </w:r>
    </w:p>
  </w:comment>
  <w:comment w:id="109" w:author="Brian McGreal" w:date="2023-09-03T15:04:00Z" w:initials="BM">
    <w:p w14:paraId="1BDFC1E8" w14:textId="76240C99" w:rsidR="00C77241" w:rsidRDefault="00C77241">
      <w:pPr>
        <w:pStyle w:val="CommentText"/>
      </w:pPr>
      <w:r>
        <w:rPr>
          <w:rStyle w:val="CommentReference"/>
        </w:rPr>
        <w:annotationRef/>
      </w:r>
      <w:r>
        <w:t>This is fair to say, right?</w:t>
      </w:r>
    </w:p>
  </w:comment>
  <w:comment w:id="147" w:author="Brian McGreal" w:date="2023-09-03T16:11:00Z" w:initials="BM">
    <w:p w14:paraId="64F2EDA8" w14:textId="3CB68BC5" w:rsidR="009A4741" w:rsidRDefault="009A4741">
      <w:pPr>
        <w:pStyle w:val="CommentText"/>
      </w:pPr>
      <w:r>
        <w:rPr>
          <w:rStyle w:val="CommentReference"/>
        </w:rPr>
        <w:annotationRef/>
      </w:r>
      <w:r>
        <w:t>Does anyone remember exact numbers here? The latest hatchery plan I have is from 2015 so presumably they’ve changed</w:t>
      </w:r>
    </w:p>
  </w:comment>
  <w:comment w:id="148" w:author="tquinn" w:date="2023-09-05T10:04:00Z" w:initials="t">
    <w:p w14:paraId="445CC6B4" w14:textId="53765826" w:rsidR="004C6EF6" w:rsidRDefault="004C6EF6">
      <w:pPr>
        <w:pStyle w:val="CommentText"/>
      </w:pPr>
      <w:r>
        <w:rPr>
          <w:rStyle w:val="CommentReference"/>
        </w:rPr>
        <w:annotationRef/>
      </w:r>
      <w:r>
        <w:t>I do not recall and it is probably not critical here.</w:t>
      </w:r>
    </w:p>
  </w:comment>
  <w:comment w:id="149" w:author="Brian McGreal" w:date="2023-09-03T16:11:00Z" w:initials="BM">
    <w:p w14:paraId="421CDE7B" w14:textId="7FF8223A" w:rsidR="009A4741" w:rsidRDefault="009A4741">
      <w:pPr>
        <w:pStyle w:val="CommentText"/>
      </w:pPr>
      <w:r>
        <w:rPr>
          <w:rStyle w:val="CommentReference"/>
        </w:rPr>
        <w:annotationRef/>
      </w:r>
      <w:r>
        <w:t>Do we mention the Indian River water right here?</w:t>
      </w:r>
    </w:p>
  </w:comment>
  <w:comment w:id="160" w:author="Brian McGreal" w:date="2023-09-04T01:51:00Z" w:initials="BM">
    <w:p w14:paraId="73A39BF2" w14:textId="52C73D6B" w:rsidR="009343CF" w:rsidRDefault="009343CF">
      <w:pPr>
        <w:pStyle w:val="CommentText"/>
      </w:pPr>
      <w:r>
        <w:rPr>
          <w:rStyle w:val="CommentReference"/>
        </w:rPr>
        <w:annotationRef/>
      </w:r>
      <w:r>
        <w:t xml:space="preserve">This is what </w:t>
      </w:r>
      <w:proofErr w:type="spellStart"/>
      <w:r>
        <w:t>haley</w:t>
      </w:r>
      <w:proofErr w:type="spellEnd"/>
      <w:r>
        <w:t xml:space="preserve"> said right? She was hanging that on </w:t>
      </w:r>
      <w:proofErr w:type="spellStart"/>
      <w:r>
        <w:t>covid</w:t>
      </w:r>
      <w:proofErr w:type="spellEnd"/>
      <w:r>
        <w:t xml:space="preserve">? I didn’t take notes during that tour since we were on our feet but I think that was the excuse she gave for not getting results back from the mark lab in a timely fashion? Just </w:t>
      </w:r>
      <w:proofErr w:type="spellStart"/>
      <w:r>
        <w:t>covid</w:t>
      </w:r>
      <w:proofErr w:type="spellEnd"/>
      <w:r>
        <w:t xml:space="preserve"> backlog? Am I making that up?</w:t>
      </w:r>
    </w:p>
  </w:comment>
  <w:comment w:id="161" w:author="tquinn" w:date="2023-09-05T10:06:00Z" w:initials="t">
    <w:p w14:paraId="586CA86E" w14:textId="33E4AD4B" w:rsidR="004C6EF6" w:rsidRDefault="004C6EF6">
      <w:pPr>
        <w:pStyle w:val="CommentText"/>
      </w:pPr>
      <w:r>
        <w:rPr>
          <w:rStyle w:val="CommentReference"/>
        </w:rPr>
        <w:annotationRef/>
      </w:r>
      <w:r>
        <w:t>I cannot recall – maybe drop it and just say that they are interested in the numbers.</w:t>
      </w:r>
    </w:p>
  </w:comment>
  <w:comment w:id="164" w:author="Brian McGreal" w:date="2023-09-03T16:21:00Z" w:initials="BM">
    <w:p w14:paraId="3B0FFD92" w14:textId="33E37CB2" w:rsidR="002A29D0" w:rsidRDefault="002A29D0">
      <w:pPr>
        <w:pStyle w:val="CommentText"/>
      </w:pPr>
      <w:r>
        <w:rPr>
          <w:rStyle w:val="CommentReference"/>
        </w:rPr>
        <w:annotationRef/>
      </w:r>
      <w:r>
        <w:t>This is straight from the abstract to Tom’s talk. Is this all right or does it need to be further paraphrased?</w:t>
      </w:r>
    </w:p>
  </w:comment>
  <w:comment w:id="172" w:author="Brian McGreal" w:date="2023-09-04T01:01:00Z" w:initials="BM">
    <w:p w14:paraId="13C96D8F" w14:textId="53F7BDFC" w:rsidR="00F73367" w:rsidRDefault="00F73367">
      <w:pPr>
        <w:pStyle w:val="CommentText"/>
      </w:pPr>
      <w:r>
        <w:rPr>
          <w:rStyle w:val="CommentReference"/>
        </w:rPr>
        <w:annotationRef/>
      </w:r>
      <w:r>
        <w:t>Mark and/or Tom, please expand on this since I wasn’t in this meeting. One or two sentences ought to do it.</w:t>
      </w:r>
    </w:p>
  </w:comment>
  <w:comment w:id="173" w:author="Brian McGreal" w:date="2023-09-04T01:00:00Z" w:initials="BM">
    <w:p w14:paraId="35E84B7A" w14:textId="08F756CB" w:rsidR="00F73367" w:rsidRDefault="00F73367">
      <w:pPr>
        <w:pStyle w:val="CommentText"/>
      </w:pPr>
      <w:r>
        <w:rPr>
          <w:rStyle w:val="CommentReference"/>
        </w:rPr>
        <w:annotationRef/>
      </w:r>
      <w:r>
        <w:t>Right?</w:t>
      </w:r>
    </w:p>
  </w:comment>
  <w:comment w:id="174" w:author="tquinn" w:date="2023-09-05T10:08:00Z" w:initials="t">
    <w:p w14:paraId="2A39320C" w14:textId="1E77F908" w:rsidR="00C75091" w:rsidRDefault="00C75091">
      <w:pPr>
        <w:pStyle w:val="CommentText"/>
      </w:pPr>
      <w:r>
        <w:rPr>
          <w:rStyle w:val="CommentReference"/>
        </w:rPr>
        <w:annotationRef/>
      </w:r>
      <w:r>
        <w:t xml:space="preserve">Yes, I think it is fair to say that we have his support in our work, but I cannot recall anything about their fishing rights so maybe soften that part. Unlike Washington, the native people did not sign away rights to land to the US government, so the situation differs from what we have down </w:t>
      </w:r>
      <w:r>
        <w:t>here.</w:t>
      </w:r>
      <w:bookmarkStart w:id="175" w:name="_GoBack"/>
      <w:bookmarkEnd w:id="175"/>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48487B" w15:done="0"/>
  <w15:commentEx w15:paraId="10240688" w15:paraIdParent="1348487B" w15:done="0"/>
  <w15:commentEx w15:paraId="70B256F9" w15:done="0"/>
  <w15:commentEx w15:paraId="1DA10A04" w15:paraIdParent="70B256F9" w15:done="0"/>
  <w15:commentEx w15:paraId="1BDFC1E8" w15:done="0"/>
  <w15:commentEx w15:paraId="64F2EDA8" w15:done="0"/>
  <w15:commentEx w15:paraId="445CC6B4" w15:paraIdParent="64F2EDA8" w15:done="0"/>
  <w15:commentEx w15:paraId="421CDE7B" w15:done="0"/>
  <w15:commentEx w15:paraId="73A39BF2" w15:done="0"/>
  <w15:commentEx w15:paraId="586CA86E" w15:paraIdParent="73A39BF2" w15:done="0"/>
  <w15:commentEx w15:paraId="3B0FFD92" w15:done="0"/>
  <w15:commentEx w15:paraId="13C96D8F" w15:done="0"/>
  <w15:commentEx w15:paraId="35E84B7A" w15:done="0"/>
  <w15:commentEx w15:paraId="2A39320C" w15:paraIdParent="35E84B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405A89" w16cex:dateUtc="2023-09-04T08:16:00Z"/>
  <w16cex:commentExtensible w16cex:durableId="2B9BE0E2" w16cex:dateUtc="2023-09-04T08:19:00Z"/>
  <w16cex:commentExtensible w16cex:durableId="42A6F22E" w16cex:dateUtc="2023-09-04T08:24:00Z"/>
  <w16cex:commentExtensible w16cex:durableId="7D2FBB2C" w16cex:dateUtc="2023-09-04T08:32:00Z"/>
  <w16cex:commentExtensible w16cex:durableId="12E6763C" w16cex:dateUtc="2023-09-04T08:45:00Z"/>
  <w16cex:commentExtensible w16cex:durableId="0E83268C" w16cex:dateUtc="2023-09-03T22:44:00Z"/>
  <w16cex:commentExtensible w16cex:durableId="64363F6F" w16cex:dateUtc="2023-09-03T22:04:00Z"/>
  <w16cex:commentExtensible w16cex:durableId="0F7BE5BE" w16cex:dateUtc="2023-09-03T22:02:00Z"/>
  <w16cex:commentExtensible w16cex:durableId="799EB407" w16cex:dateUtc="2023-09-03T22:48:00Z"/>
  <w16cex:commentExtensible w16cex:durableId="2F5BA3DB" w16cex:dateUtc="2023-09-03T22:04:00Z"/>
  <w16cex:commentExtensible w16cex:durableId="013531CB" w16cex:dateUtc="2023-09-03T23:11:00Z"/>
  <w16cex:commentExtensible w16cex:durableId="6DF9491A" w16cex:dateUtc="2023-09-03T23:11:00Z"/>
  <w16cex:commentExtensible w16cex:durableId="4085D60C" w16cex:dateUtc="2023-09-04T08:51:00Z"/>
  <w16cex:commentExtensible w16cex:durableId="25C73DA7" w16cex:dateUtc="2023-09-03T23:21:00Z"/>
  <w16cex:commentExtensible w16cex:durableId="48F35589" w16cex:dateUtc="2023-09-04T07:56:00Z"/>
  <w16cex:commentExtensible w16cex:durableId="1F756C89" w16cex:dateUtc="2023-09-04T08:01:00Z"/>
  <w16cex:commentExtensible w16cex:durableId="4A4FF5FB" w16cex:dateUtc="2023-09-04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2073F" w16cid:durableId="4E405A89"/>
  <w16cid:commentId w16cid:paraId="714267EF" w16cid:durableId="2B9BE0E2"/>
  <w16cid:commentId w16cid:paraId="0B396C4B" w16cid:durableId="42A6F22E"/>
  <w16cid:commentId w16cid:paraId="56819A08" w16cid:durableId="7D2FBB2C"/>
  <w16cid:commentId w16cid:paraId="4867135D" w16cid:durableId="12E6763C"/>
  <w16cid:commentId w16cid:paraId="1348487B" w16cid:durableId="0E83268C"/>
  <w16cid:commentId w16cid:paraId="40A7824D" w16cid:durableId="64363F6F"/>
  <w16cid:commentId w16cid:paraId="70B256F9" w16cid:durableId="0F7BE5BE"/>
  <w16cid:commentId w16cid:paraId="2CFFD1FA" w16cid:durableId="799EB407"/>
  <w16cid:commentId w16cid:paraId="1BDFC1E8" w16cid:durableId="2F5BA3DB"/>
  <w16cid:commentId w16cid:paraId="64F2EDA8" w16cid:durableId="013531CB"/>
  <w16cid:commentId w16cid:paraId="421CDE7B" w16cid:durableId="6DF9491A"/>
  <w16cid:commentId w16cid:paraId="73A39BF2" w16cid:durableId="4085D60C"/>
  <w16cid:commentId w16cid:paraId="3B0FFD92" w16cid:durableId="25C73DA7"/>
  <w16cid:commentId w16cid:paraId="30D325E1" w16cid:durableId="48F35589"/>
  <w16cid:commentId w16cid:paraId="13C96D8F" w16cid:durableId="1F756C89"/>
  <w16cid:commentId w16cid:paraId="35E84B7A" w16cid:durableId="4A4FF5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quinn">
    <w15:presenceInfo w15:providerId="None" w15:userId="tquinn"/>
  </w15:person>
  <w15:person w15:author="Brian McGreal">
    <w15:presenceInfo w15:providerId="Windows Live" w15:userId="4c81a134ebae7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DC"/>
    <w:rsid w:val="0000255C"/>
    <w:rsid w:val="00012ED4"/>
    <w:rsid w:val="00101232"/>
    <w:rsid w:val="00136FD1"/>
    <w:rsid w:val="00152357"/>
    <w:rsid w:val="00152492"/>
    <w:rsid w:val="00163E6A"/>
    <w:rsid w:val="0023364F"/>
    <w:rsid w:val="002A29D0"/>
    <w:rsid w:val="002A36A2"/>
    <w:rsid w:val="002F5034"/>
    <w:rsid w:val="00312C32"/>
    <w:rsid w:val="00364E12"/>
    <w:rsid w:val="0048422B"/>
    <w:rsid w:val="004C6EF6"/>
    <w:rsid w:val="005178DF"/>
    <w:rsid w:val="005B7983"/>
    <w:rsid w:val="006C48E8"/>
    <w:rsid w:val="006D0A6E"/>
    <w:rsid w:val="00707808"/>
    <w:rsid w:val="00715917"/>
    <w:rsid w:val="009343CF"/>
    <w:rsid w:val="009A4741"/>
    <w:rsid w:val="00AC42D4"/>
    <w:rsid w:val="00BF4BC5"/>
    <w:rsid w:val="00C330A9"/>
    <w:rsid w:val="00C75091"/>
    <w:rsid w:val="00C77241"/>
    <w:rsid w:val="00C90772"/>
    <w:rsid w:val="00CC7EFF"/>
    <w:rsid w:val="00CD772A"/>
    <w:rsid w:val="00D76E57"/>
    <w:rsid w:val="00DC0B2D"/>
    <w:rsid w:val="00E07811"/>
    <w:rsid w:val="00E34EEB"/>
    <w:rsid w:val="00E71FDE"/>
    <w:rsid w:val="00F1421A"/>
    <w:rsid w:val="00F202DC"/>
    <w:rsid w:val="00F73367"/>
    <w:rsid w:val="00FB63F2"/>
    <w:rsid w:val="00FE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0217"/>
  <w15:chartTrackingRefBased/>
  <w15:docId w15:val="{EFDF7FBD-2984-4A44-9AE0-3A8C1DEF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7241"/>
    <w:rPr>
      <w:sz w:val="16"/>
      <w:szCs w:val="16"/>
    </w:rPr>
  </w:style>
  <w:style w:type="paragraph" w:styleId="CommentText">
    <w:name w:val="annotation text"/>
    <w:basedOn w:val="Normal"/>
    <w:link w:val="CommentTextChar"/>
    <w:uiPriority w:val="99"/>
    <w:semiHidden/>
    <w:unhideWhenUsed/>
    <w:rsid w:val="00C77241"/>
    <w:pPr>
      <w:spacing w:line="240" w:lineRule="auto"/>
    </w:pPr>
    <w:rPr>
      <w:sz w:val="20"/>
      <w:szCs w:val="20"/>
    </w:rPr>
  </w:style>
  <w:style w:type="character" w:customStyle="1" w:styleId="CommentTextChar">
    <w:name w:val="Comment Text Char"/>
    <w:basedOn w:val="DefaultParagraphFont"/>
    <w:link w:val="CommentText"/>
    <w:uiPriority w:val="99"/>
    <w:semiHidden/>
    <w:rsid w:val="00C77241"/>
    <w:rPr>
      <w:sz w:val="20"/>
      <w:szCs w:val="20"/>
    </w:rPr>
  </w:style>
  <w:style w:type="paragraph" w:styleId="CommentSubject">
    <w:name w:val="annotation subject"/>
    <w:basedOn w:val="CommentText"/>
    <w:next w:val="CommentText"/>
    <w:link w:val="CommentSubjectChar"/>
    <w:uiPriority w:val="99"/>
    <w:semiHidden/>
    <w:unhideWhenUsed/>
    <w:rsid w:val="00C77241"/>
    <w:rPr>
      <w:b/>
      <w:bCs/>
    </w:rPr>
  </w:style>
  <w:style w:type="character" w:customStyle="1" w:styleId="CommentSubjectChar">
    <w:name w:val="Comment Subject Char"/>
    <w:basedOn w:val="CommentTextChar"/>
    <w:link w:val="CommentSubject"/>
    <w:uiPriority w:val="99"/>
    <w:semiHidden/>
    <w:rsid w:val="00C77241"/>
    <w:rPr>
      <w:b/>
      <w:bCs/>
      <w:sz w:val="20"/>
      <w:szCs w:val="20"/>
    </w:rPr>
  </w:style>
  <w:style w:type="paragraph" w:styleId="BalloonText">
    <w:name w:val="Balloon Text"/>
    <w:basedOn w:val="Normal"/>
    <w:link w:val="BalloonTextChar"/>
    <w:uiPriority w:val="99"/>
    <w:semiHidden/>
    <w:unhideWhenUsed/>
    <w:rsid w:val="00136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5</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tquinn</cp:lastModifiedBy>
  <cp:revision>5</cp:revision>
  <dcterms:created xsi:type="dcterms:W3CDTF">2023-09-04T23:51:00Z</dcterms:created>
  <dcterms:modified xsi:type="dcterms:W3CDTF">2023-09-05T17:09:00Z</dcterms:modified>
</cp:coreProperties>
</file>