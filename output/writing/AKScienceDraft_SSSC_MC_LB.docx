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w:t>
      </w:r>
      <w:commentRangeStart w:id="0"/>
      <w:r w:rsidR="00335000">
        <w:t>normal</w:t>
      </w:r>
      <w:commentRangeEnd w:id="0"/>
      <w:r w:rsidR="00AF340F">
        <w:rPr>
          <w:rStyle w:val="CommentReference"/>
        </w:rPr>
        <w:commentReference w:id="0"/>
      </w:r>
      <w:r w:rsidR="00335000">
        <w:t xml:space="preserve">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 xml:space="preserve">the mandate to preserve resources in a </w:t>
      </w:r>
      <w:commentRangeStart w:id="1"/>
      <w:r w:rsidR="00BC69AC">
        <w:t xml:space="preserve">natural </w:t>
      </w:r>
      <w:commentRangeEnd w:id="1"/>
      <w:r w:rsidR="00AF340F">
        <w:rPr>
          <w:rStyle w:val="CommentReference"/>
        </w:rPr>
        <w:commentReference w:id="1"/>
      </w:r>
      <w:r w:rsidR="00BC69AC">
        <w:t>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07C5B15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r w:rsidR="00AC7325">
        <w:t>a</w:t>
      </w:r>
      <w:ins w:id="2" w:author="Morag Clinton" w:date="2025-04-16T10:39:00Z" w16du:dateUtc="2025-04-16T18:39:00Z">
        <w:r w:rsidR="00AF340F">
          <w:t>n</w:t>
        </w:r>
      </w:ins>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w:t>
      </w:r>
      <w:commentRangeStart w:id="3"/>
      <w:r w:rsidR="008A32FE">
        <w:rPr>
          <w:rFonts w:cstheme="minorHAnsi"/>
          <w:color w:val="202122"/>
          <w:shd w:val="clear" w:color="auto" w:fill="FFFFFF"/>
        </w:rPr>
        <w:t xml:space="preserve">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commentRangeEnd w:id="3"/>
      <w:r w:rsidR="00AF340F">
        <w:rPr>
          <w:rStyle w:val="CommentReference"/>
        </w:rPr>
        <w:commentReference w:id="3"/>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01F60BAE"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xml:space="preserve">. </w:t>
      </w:r>
      <w:ins w:id="4" w:author="Morag Clinton" w:date="2025-04-16T10:40:00Z" w16du:dateUtc="2025-04-16T18:40:00Z">
        <w:r w:rsidR="00AF340F">
          <w:t>However, u</w:t>
        </w:r>
      </w:ins>
      <w:del w:id="5" w:author="Morag Clinton" w:date="2025-04-16T10:40:00Z" w16du:dateUtc="2025-04-16T18:40:00Z">
        <w:r w:rsidR="00A93FC4" w:rsidDel="00AF340F">
          <w:delText>U</w:delText>
        </w:r>
      </w:del>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426FDCA3"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abundances of</w:t>
      </w:r>
      <w:del w:id="6" w:author="Morag Clinton" w:date="2025-04-16T10:41:00Z" w16du:dateUtc="2025-04-16T18:41:00Z">
        <w:r w:rsidR="005D6BF4" w:rsidDel="00AF340F">
          <w:delText xml:space="preserve"> wild</w:delText>
        </w:r>
      </w:del>
      <w:r w:rsidR="005D6BF4">
        <w:t xml:space="preserve"> salmon </w:t>
      </w:r>
      <w:r w:rsidR="00D56BFF">
        <w:t>(</w:t>
      </w:r>
      <w:r w:rsidR="00177F5D">
        <w:t>Knudsen et al. 2021</w:t>
      </w:r>
      <w:r w:rsidR="00D56BFF">
        <w:t>).  As part of typical hatchery operations,</w:t>
      </w:r>
      <w:ins w:id="7" w:author="Morag Clinton" w:date="2025-04-16T10:42:00Z" w16du:dateUtc="2025-04-16T18:42:00Z">
        <w:r w:rsidR="00AF340F">
          <w:t xml:space="preserve"> fish</w:t>
        </w:r>
      </w:ins>
      <w:r w:rsidR="00D56BFF">
        <w:t xml:space="preserve"> </w:t>
      </w:r>
      <w:r w:rsidR="005F4F26">
        <w:t>embryos are protected from natural mortality during incubation</w:t>
      </w:r>
      <w:r w:rsidR="00376DC6">
        <w:t>,</w:t>
      </w:r>
      <w:r w:rsidR="005F4F26">
        <w:t xml:space="preserve"> and </w:t>
      </w:r>
      <w:r w:rsidR="005D6BF4">
        <w:t xml:space="preserve">juvenile </w:t>
      </w:r>
      <w:r w:rsidR="00D56BFF">
        <w:t xml:space="preserve">salmon </w:t>
      </w:r>
      <w:ins w:id="8" w:author="Morag Clinton" w:date="2025-04-16T10:42:00Z" w16du:dateUtc="2025-04-16T18:42:00Z">
        <w:r w:rsidR="00AF340F">
          <w:t>survival is optimized by</w:t>
        </w:r>
      </w:ins>
      <w:del w:id="9" w:author="Morag Clinton" w:date="2025-04-16T10:42:00Z" w16du:dateUtc="2025-04-16T18:42:00Z">
        <w:r w:rsidR="00D56BFF" w:rsidDel="00AF340F">
          <w:delText>are</w:delText>
        </w:r>
      </w:del>
      <w:r w:rsidR="00D56BFF">
        <w:t xml:space="preserve"> reared in raceways and net pens </w:t>
      </w:r>
      <w:r w:rsidR="005F4F26">
        <w:t xml:space="preserve">before </w:t>
      </w:r>
      <w:ins w:id="10" w:author="Morag Clinton" w:date="2025-04-16T10:42:00Z" w16du:dateUtc="2025-04-16T18:42:00Z">
        <w:r w:rsidR="00AF340F">
          <w:t>release</w:t>
        </w:r>
      </w:ins>
      <w:del w:id="11" w:author="Morag Clinton" w:date="2025-04-16T10:42:00Z" w16du:dateUtc="2025-04-16T18:42:00Z">
        <w:r w:rsidR="005F4F26" w:rsidDel="00AF340F">
          <w:delText>they are</w:delText>
        </w:r>
        <w:r w:rsidR="00D56BFF" w:rsidDel="00AF340F">
          <w:delText xml:space="preserve"> released</w:delText>
        </w:r>
      </w:del>
      <w:r w:rsidR="00D56BFF">
        <w:t xml:space="preserve">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ins w:id="12" w:author="Morag Clinton" w:date="2025-04-16T10:43:00Z" w16du:dateUtc="2025-04-16T18:43:00Z">
        <w:r w:rsidR="00AF340F">
          <w:t>Therefore, i</w:t>
        </w:r>
      </w:ins>
      <w:del w:id="13" w:author="Morag Clinton" w:date="2025-04-16T10:43:00Z" w16du:dateUtc="2025-04-16T18:43:00Z">
        <w:r w:rsidR="008F78BF" w:rsidDel="00AF340F">
          <w:delText>I</w:delText>
        </w:r>
      </w:del>
      <w:r w:rsidR="008F78BF">
        <w:t>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ins w:id="14" w:author="Morag Clinton" w:date="2025-04-16T10:43:00Z" w16du:dateUtc="2025-04-16T18:43:00Z">
        <w:r w:rsidR="00AF340F">
          <w:t xml:space="preserve"> however</w:t>
        </w:r>
      </w:ins>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 xml:space="preserve">anagers typically </w:t>
      </w:r>
      <w:ins w:id="15" w:author="Morag Clinton" w:date="2025-04-16T10:43:00Z" w16du:dateUtc="2025-04-16T18:43:00Z">
        <w:r w:rsidR="00AF340F">
          <w:t>aim</w:t>
        </w:r>
      </w:ins>
      <w:del w:id="16" w:author="Morag Clinton" w:date="2025-04-16T10:43:00Z" w16du:dateUtc="2025-04-16T18:43:00Z">
        <w:r w:rsidR="008F78BF" w:rsidDel="00AF340F">
          <w:delText>want</w:delText>
        </w:r>
      </w:del>
      <w:r w:rsidR="008F78BF">
        <w:t xml:space="preserve">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ins w:id="17" w:author="Morag Clinton" w:date="2025-04-16T10:44:00Z" w16du:dateUtc="2025-04-16T18:44:00Z">
        <w:r w:rsidR="00AF340F">
          <w:t xml:space="preserve"> </w:t>
        </w:r>
        <w:commentRangeStart w:id="18"/>
        <w:r w:rsidR="00AF340F">
          <w:t>(REF</w:t>
        </w:r>
        <w:commentRangeEnd w:id="18"/>
        <w:r w:rsidR="00AF340F">
          <w:rPr>
            <w:rStyle w:val="CommentReference"/>
          </w:rPr>
          <w:commentReference w:id="18"/>
        </w:r>
        <w:r w:rsidR="00AF340F">
          <w:t>).</w:t>
        </w:r>
      </w:ins>
      <w:del w:id="19" w:author="Morag Clinton" w:date="2025-04-16T10:44:00Z" w16du:dateUtc="2025-04-16T18:44:00Z">
        <w:r w:rsidR="00A212A9" w:rsidDel="00AF340F">
          <w:delText>.</w:delText>
        </w:r>
        <w:r w:rsidR="00EE11AE" w:rsidDel="00AF340F">
          <w:delText xml:space="preserve"> </w:delText>
        </w:r>
      </w:del>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5496F128" w:rsidR="008129A7" w:rsidRDefault="008F78BF" w:rsidP="000C63A5">
      <w:pPr>
        <w:spacing w:after="0" w:line="480" w:lineRule="auto"/>
        <w:ind w:firstLine="720"/>
      </w:pPr>
      <w:commentRangeStart w:id="20"/>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del w:id="21" w:author="Morag Clinton" w:date="2025-04-16T10:46:00Z" w16du:dateUtc="2025-04-16T18:46:00Z">
        <w:r w:rsidR="003C2A91" w:rsidDel="00AF340F">
          <w:delText xml:space="preserve">unusually </w:delText>
        </w:r>
      </w:del>
      <w:ins w:id="22" w:author="Morag Clinton" w:date="2025-04-16T10:46:00Z" w16du:dateUtc="2025-04-16T18:46:00Z">
        <w:r w:rsidR="00AF340F">
          <w:t xml:space="preserve">noted </w:t>
        </w:r>
      </w:ins>
      <w:r w:rsidR="003C2A91">
        <w:t xml:space="preserve">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w:t>
      </w:r>
      <w:commentRangeStart w:id="23"/>
      <w:r w:rsidR="00EE11AE">
        <w:t xml:space="preserve">Gende and Carter 2015). </w:t>
      </w:r>
      <w:commentRangeEnd w:id="20"/>
      <w:r w:rsidR="00AF317E">
        <w:rPr>
          <w:rStyle w:val="CommentReference"/>
        </w:rPr>
        <w:commentReference w:id="20"/>
      </w:r>
      <w:commentRangeEnd w:id="23"/>
      <w:r w:rsidR="001D35C7">
        <w:rPr>
          <w:rStyle w:val="CommentReference"/>
        </w:rPr>
        <w:commentReference w:id="23"/>
      </w:r>
      <w:r w:rsidR="00EE11AE">
        <w:t>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(Alaska Department of Fish and Game 2024b</w:t>
      </w:r>
      <w:r w:rsidR="00C60924">
        <w:t xml:space="preserve">; </w:t>
      </w:r>
      <w:proofErr w:type="spellStart"/>
      <w:r w:rsidR="00EE11AE">
        <w:t>Stopha</w:t>
      </w:r>
      <w:proofErr w:type="spellEnd"/>
      <w:r w:rsidR="00EE11AE">
        <w:t xml:space="preserve"> 2015). When salmon return to spawn as adults, </w:t>
      </w:r>
      <w:r w:rsidR="00C60924">
        <w:t xml:space="preserve">the otoliths from the carcasses </w:t>
      </w:r>
      <w:r w:rsidR="00EE11AE">
        <w:lastRenderedPageBreak/>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w:t>
      </w:r>
      <w:commentRangeStart w:id="24"/>
      <w:r w:rsidR="00ED6DD2">
        <w:t>ion</w:t>
      </w:r>
      <w:commentRangeEnd w:id="24"/>
      <w:r w:rsidR="00AF317E">
        <w:rPr>
          <w:rStyle w:val="CommentReference"/>
        </w:rPr>
        <w:commentReference w:id="24"/>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25"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t>
      </w:r>
      <w:commentRangeStart w:id="26"/>
      <w:r w:rsidR="00ED6DD2">
        <w:t>w</w:t>
      </w:r>
      <w:r w:rsidR="008129A7">
        <w:t xml:space="preserve">. </w:t>
      </w:r>
      <w:commentRangeEnd w:id="26"/>
      <w:r w:rsidR="00AF317E">
        <w:rPr>
          <w:rStyle w:val="CommentReference"/>
        </w:rPr>
        <w:commentReference w:id="26"/>
      </w:r>
      <w:commentRangeStart w:id="27"/>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commentRangeEnd w:id="27"/>
      <w:r w:rsidR="00AF317E">
        <w:rPr>
          <w:rStyle w:val="CommentReference"/>
        </w:rPr>
        <w:commentReference w:id="27"/>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w:t>
      </w:r>
      <w:commentRangeStart w:id="28"/>
      <w:r>
        <w:t xml:space="preserve">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commentRangeEnd w:id="28"/>
      <w:r w:rsidR="001D35C7">
        <w:rPr>
          <w:rStyle w:val="CommentReference"/>
        </w:rPr>
        <w:commentReference w:id="28"/>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w:t>
      </w:r>
      <w:commentRangeStart w:id="29"/>
      <w:r>
        <w:t xml:space="preserve">ADFG has monitored pink salmon streams in southeast Alaska as far back as 1960 </w:t>
      </w:r>
      <w:r w:rsidR="003748D3">
        <w:t xml:space="preserve">in order </w:t>
      </w:r>
      <w:commentRangeEnd w:id="29"/>
      <w:r w:rsidR="00400630">
        <w:rPr>
          <w:rStyle w:val="CommentReference"/>
        </w:rPr>
        <w:commentReference w:id="29"/>
      </w:r>
      <w:r w:rsidR="003748D3">
        <w:t xml:space="preserve">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rag Clinton" w:date="2025-04-16T10:36:00Z" w:initials="MC">
    <w:p w14:paraId="33F62A05" w14:textId="77777777" w:rsidR="00AF340F" w:rsidRDefault="00AF340F" w:rsidP="00AF340F">
      <w:pPr>
        <w:pStyle w:val="CommentText"/>
      </w:pPr>
      <w:r>
        <w:rPr>
          <w:rStyle w:val="CommentReference"/>
        </w:rPr>
        <w:annotationRef/>
      </w:r>
      <w:r>
        <w:t>Suggest change to ‘previous’ or ‘established’ or similar, especially since our baselines are only a few hundred years old...</w:t>
      </w:r>
    </w:p>
  </w:comment>
  <w:comment w:id="1" w:author="Morag Clinton" w:date="2025-04-16T10:38:00Z" w:initials="MC">
    <w:p w14:paraId="1B2BB659" w14:textId="77777777" w:rsidR="00AF340F" w:rsidRDefault="00AF340F" w:rsidP="00AF340F">
      <w:pPr>
        <w:pStyle w:val="CommentText"/>
      </w:pPr>
      <w:r>
        <w:rPr>
          <w:rStyle w:val="CommentReference"/>
        </w:rPr>
        <w:annotationRef/>
      </w:r>
      <w:r>
        <w:t>Suggest changing to ‘set’ condition</w:t>
      </w:r>
    </w:p>
  </w:comment>
  <w:comment w:id="3" w:author="Morag Clinton" w:date="2025-04-16T10:39:00Z" w:initials="MC">
    <w:p w14:paraId="16EA1DD2" w14:textId="77777777" w:rsidR="00AF340F" w:rsidRDefault="00AF340F" w:rsidP="00AF340F">
      <w:pPr>
        <w:pStyle w:val="CommentText"/>
      </w:pPr>
      <w:r>
        <w:rPr>
          <w:rStyle w:val="CommentReference"/>
        </w:rPr>
        <w:annotationRef/>
      </w:r>
      <w:r>
        <w:t xml:space="preserve">Too many ‘ands’ in this sentence. </w:t>
      </w:r>
    </w:p>
  </w:comment>
  <w:comment w:id="18" w:author="Morag Clinton" w:date="2025-04-16T10:44:00Z" w:initials="MC">
    <w:p w14:paraId="1432E382" w14:textId="77777777" w:rsidR="00AF340F" w:rsidRDefault="00AF340F" w:rsidP="00AF340F">
      <w:pPr>
        <w:pStyle w:val="CommentText"/>
      </w:pPr>
      <w:r>
        <w:rPr>
          <w:rStyle w:val="CommentReference"/>
        </w:rPr>
        <w:annotationRef/>
      </w:r>
      <w:r>
        <w:t xml:space="preserve"> Peter Westley/Sam paper here?</w:t>
      </w:r>
    </w:p>
  </w:comment>
  <w:comment w:id="20" w:author="Morag Clinton" w:date="2025-04-16T10:47:00Z" w:initials="MC">
    <w:p w14:paraId="526BC9C2" w14:textId="77777777" w:rsidR="00AF317E" w:rsidRDefault="00AF317E" w:rsidP="00AF317E">
      <w:pPr>
        <w:pStyle w:val="CommentText"/>
      </w:pPr>
      <w:r>
        <w:rPr>
          <w:rStyle w:val="CommentReference"/>
        </w:rPr>
        <w:annotationRef/>
      </w:r>
      <w:r>
        <w:t>This text may inform readers more effectively if it comes after the description of otolith marking</w:t>
      </w:r>
    </w:p>
  </w:comment>
  <w:comment w:id="23" w:author="Lauren Bell" w:date="2025-04-18T09:34:00Z" w:initials="MOU">
    <w:p w14:paraId="4BEA51F0" w14:textId="77777777" w:rsidR="001D35C7" w:rsidRDefault="001D35C7" w:rsidP="001D35C7">
      <w:r>
        <w:rPr>
          <w:rStyle w:val="CommentReference"/>
        </w:rPr>
        <w:annotationRef/>
      </w:r>
      <w:r>
        <w:rPr>
          <w:sz w:val="20"/>
          <w:szCs w:val="20"/>
        </w:rPr>
        <w:t>Prudent to also note that large numbers of Indian River fish are ‘straying’ into hatchery raceway each year?</w:t>
      </w:r>
    </w:p>
  </w:comment>
  <w:comment w:id="24" w:author="Morag Clinton" w:date="2025-04-16T10:49:00Z" w:initials="MC">
    <w:p w14:paraId="7CBE30C0" w14:textId="0A746CD6" w:rsidR="00AF317E" w:rsidRDefault="00AF317E" w:rsidP="00AF317E">
      <w:pPr>
        <w:pStyle w:val="CommentText"/>
      </w:pPr>
      <w:r>
        <w:rPr>
          <w:rStyle w:val="CommentReference"/>
        </w:rPr>
        <w:annotationRef/>
      </w:r>
      <w:r>
        <w:t>Why wouldn’t females in a stream with hatchery fish do this too?</w:t>
      </w:r>
    </w:p>
  </w:comment>
  <w:comment w:id="26" w:author="Morag Clinton" w:date="2025-04-16T10:49:00Z" w:initials="MC">
    <w:p w14:paraId="06AE448D" w14:textId="77777777" w:rsidR="00AF317E" w:rsidRDefault="00AF317E" w:rsidP="00AF317E">
      <w:pPr>
        <w:pStyle w:val="CommentText"/>
      </w:pPr>
      <w:r>
        <w:rPr>
          <w:rStyle w:val="CommentReference"/>
        </w:rPr>
        <w:annotationRef/>
      </w:r>
      <w:r>
        <w:t>Ditto above</w:t>
      </w:r>
    </w:p>
  </w:comment>
  <w:comment w:id="27" w:author="Morag Clinton" w:date="2025-04-16T10:51:00Z" w:initials="MC">
    <w:p w14:paraId="688D5081" w14:textId="77777777" w:rsidR="00AF317E" w:rsidRDefault="00AF317E" w:rsidP="00AF317E">
      <w:pPr>
        <w:pStyle w:val="CommentText"/>
      </w:pPr>
      <w:r>
        <w:rPr>
          <w:rStyle w:val="CommentReference"/>
        </w:rPr>
        <w:annotationRef/>
      </w:r>
      <w:r>
        <w:t>If possible it’d be nice to rewrite this section to make things clearer - the reader is led to think that the natural processes do not apply in context of hatchery fish, but this final sentence suggests these processes are overwhelmed by hatchery fish</w:t>
      </w:r>
    </w:p>
  </w:comment>
  <w:comment w:id="28" w:author="Lauren Bell" w:date="2025-04-18T09:33:00Z" w:initials="MOU">
    <w:p w14:paraId="0109AA92" w14:textId="77777777" w:rsidR="001D35C7" w:rsidRDefault="001D35C7" w:rsidP="001D35C7">
      <w:r>
        <w:rPr>
          <w:rStyle w:val="CommentReference"/>
        </w:rPr>
        <w:annotationRef/>
      </w:r>
      <w:r>
        <w:rPr>
          <w:color w:val="000000"/>
          <w:sz w:val="20"/>
          <w:szCs w:val="20"/>
        </w:rPr>
        <w:t>There are numerous accounts we’ve heard of that suggest that Indian River was manually re-stocked with fish from other area streams during this time, due to the runs being decimated</w:t>
      </w:r>
    </w:p>
  </w:comment>
  <w:comment w:id="29" w:author="Lauren Bell" w:date="2025-04-18T11:28:00Z" w:initials="MOU">
    <w:p w14:paraId="19D45994" w14:textId="77777777" w:rsidR="00400630" w:rsidRDefault="00400630" w:rsidP="00400630">
      <w:r>
        <w:rPr>
          <w:rStyle w:val="CommentReference"/>
        </w:rPr>
        <w:annotationRef/>
      </w:r>
      <w:r>
        <w:rPr>
          <w:color w:val="000000"/>
          <w:sz w:val="20"/>
          <w:szCs w:val="20"/>
        </w:rPr>
        <w:t>Seems important to note that fish traps were banned in 1959, so this start of monitoring occurred after severe declines in salmon runs across the state. Seems misleading to imply this is “building a baseline picture”….would be good to give the caveat.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F62A05" w15:done="0"/>
  <w15:commentEx w15:paraId="1B2BB659" w15:done="0"/>
  <w15:commentEx w15:paraId="16EA1DD2" w15:done="0"/>
  <w15:commentEx w15:paraId="1432E382" w15:done="0"/>
  <w15:commentEx w15:paraId="526BC9C2" w15:done="0"/>
  <w15:commentEx w15:paraId="4BEA51F0" w15:done="0"/>
  <w15:commentEx w15:paraId="7CBE30C0" w15:done="0"/>
  <w15:commentEx w15:paraId="06AE448D" w15:done="0"/>
  <w15:commentEx w15:paraId="688D5081" w15:done="0"/>
  <w15:commentEx w15:paraId="0109AA92" w15:done="0"/>
  <w15:commentEx w15:paraId="19D45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F779B0" w16cex:dateUtc="2025-04-16T18:36:00Z"/>
  <w16cex:commentExtensible w16cex:durableId="35EB1BB6" w16cex:dateUtc="2025-04-16T18:38:00Z"/>
  <w16cex:commentExtensible w16cex:durableId="23D7C334" w16cex:dateUtc="2025-04-16T18:39:00Z"/>
  <w16cex:commentExtensible w16cex:durableId="7AF8D2E4" w16cex:dateUtc="2025-04-16T18:44:00Z"/>
  <w16cex:commentExtensible w16cex:durableId="74B1257F" w16cex:dateUtc="2025-04-16T18:47:00Z"/>
  <w16cex:commentExtensible w16cex:durableId="352F118D" w16cex:dateUtc="2025-04-18T17:34:00Z"/>
  <w16cex:commentExtensible w16cex:durableId="07558063" w16cex:dateUtc="2025-04-16T18:49:00Z"/>
  <w16cex:commentExtensible w16cex:durableId="2FF1E253" w16cex:dateUtc="2025-04-16T18:49:00Z"/>
  <w16cex:commentExtensible w16cex:durableId="3DCE253E" w16cex:dateUtc="2025-04-16T18:51:00Z"/>
  <w16cex:commentExtensible w16cex:durableId="449082D9" w16cex:dateUtc="2025-04-18T17:33:00Z"/>
  <w16cex:commentExtensible w16cex:durableId="40127009" w16cex:dateUtc="2025-04-18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F62A05" w16cid:durableId="3AF779B0"/>
  <w16cid:commentId w16cid:paraId="1B2BB659" w16cid:durableId="35EB1BB6"/>
  <w16cid:commentId w16cid:paraId="16EA1DD2" w16cid:durableId="23D7C334"/>
  <w16cid:commentId w16cid:paraId="1432E382" w16cid:durableId="7AF8D2E4"/>
  <w16cid:commentId w16cid:paraId="526BC9C2" w16cid:durableId="74B1257F"/>
  <w16cid:commentId w16cid:paraId="4BEA51F0" w16cid:durableId="352F118D"/>
  <w16cid:commentId w16cid:paraId="7CBE30C0" w16cid:durableId="07558063"/>
  <w16cid:commentId w16cid:paraId="06AE448D" w16cid:durableId="2FF1E253"/>
  <w16cid:commentId w16cid:paraId="688D5081" w16cid:durableId="3DCE253E"/>
  <w16cid:commentId w16cid:paraId="0109AA92" w16cid:durableId="449082D9"/>
  <w16cid:commentId w16cid:paraId="19D45994" w16cid:durableId="401270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ag Clinton">
    <w15:presenceInfo w15:providerId="Windows Live" w15:userId="8d8b1edb24a36ce5"/>
  </w15:person>
  <w15:person w15:author="Lauren Bell">
    <w15:presenceInfo w15:providerId="AD" w15:userId="S::lbell@sitkascience.org::6ed307f1-dd77-410f-8095-b2a81add4ded"/>
  </w15:person>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1D35C7"/>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0630"/>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4758E"/>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B6592"/>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93FC4"/>
    <w:rsid w:val="00A9712C"/>
    <w:rsid w:val="00AA2C49"/>
    <w:rsid w:val="00AB0F7A"/>
    <w:rsid w:val="00AB6BD6"/>
    <w:rsid w:val="00AC7325"/>
    <w:rsid w:val="00AE54AC"/>
    <w:rsid w:val="00AE798F"/>
    <w:rsid w:val="00AF317E"/>
    <w:rsid w:val="00AF340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E692D"/>
    <w:rsid w:val="00BF1613"/>
    <w:rsid w:val="00C07877"/>
    <w:rsid w:val="00C223FB"/>
    <w:rsid w:val="00C248DD"/>
    <w:rsid w:val="00C34040"/>
    <w:rsid w:val="00C4294D"/>
    <w:rsid w:val="00C44A0B"/>
    <w:rsid w:val="00C54E47"/>
    <w:rsid w:val="00C5517B"/>
    <w:rsid w:val="00C564DA"/>
    <w:rsid w:val="00C60010"/>
    <w:rsid w:val="00C60924"/>
    <w:rsid w:val="00C60C31"/>
    <w:rsid w:val="00C63C1A"/>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Lauren Bell</cp:lastModifiedBy>
  <cp:revision>4</cp:revision>
  <cp:lastPrinted>2025-02-27T21:53:00Z</cp:lastPrinted>
  <dcterms:created xsi:type="dcterms:W3CDTF">2025-04-16T18:52:00Z</dcterms:created>
  <dcterms:modified xsi:type="dcterms:W3CDTF">2025-04-18T19:28:00Z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