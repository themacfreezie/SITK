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326C3C2C"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w:t>
      </w:r>
      <w:r w:rsidR="005C3D75">
        <w:t xml:space="preserve">its </w:t>
      </w:r>
      <w:r w:rsidR="00D97922">
        <w:t>stewardship</w:t>
      </w:r>
      <w:r>
        <w:t xml:space="preserve"> </w:t>
      </w:r>
      <w:r w:rsidR="00E518EF">
        <w:t xml:space="preserve">such that they represent ‘vignettes of primitive America’.  For </w:t>
      </w:r>
      <w:r w:rsidR="00335000">
        <w:t>fish, wildlife</w:t>
      </w:r>
      <w:r w:rsidR="005C3D75">
        <w:t>,</w:t>
      </w:r>
      <w:r w:rsidR="00335000">
        <w:t xml:space="preserve"> and other </w:t>
      </w:r>
      <w:r w:rsidR="00E518EF">
        <w:t xml:space="preserve">natural resources, </w:t>
      </w:r>
      <w:r w:rsidR="00B44449">
        <w:t xml:space="preserve">this mandate </w:t>
      </w:r>
      <w:r w:rsidR="00335000">
        <w:t>calls for</w:t>
      </w:r>
      <w:r w:rsidR="00B44449">
        <w:t xml:space="preserve">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rsidR="00A9712C">
        <w:t xml:space="preserve"> (National Park Service 2025a)</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w:t>
      </w:r>
      <w:r w:rsidR="00335000">
        <w:t>native</w:t>
      </w:r>
      <w:r>
        <w:t xml:space="preserve">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ecosystems </w:t>
      </w:r>
      <w:r w:rsidR="004652DC">
        <w:t>can</w:t>
      </w:r>
      <w:r w:rsidR="005B6630">
        <w:t xml:space="preserve"> also </w:t>
      </w:r>
      <w:r w:rsidR="00335000">
        <w:t>experience</w:t>
      </w:r>
      <w:r w:rsidR="005B6630">
        <w:t xml:space="preserve"> </w:t>
      </w:r>
      <w:r w:rsidR="00335000">
        <w:t>the</w:t>
      </w:r>
      <w:r w:rsidR="00E518EF">
        <w:t xml:space="preserve"> </w:t>
      </w:r>
      <w:r w:rsidR="005B6630">
        <w:t>hyper</w:t>
      </w:r>
      <w:r w:rsidR="00335000">
        <w:t>-</w:t>
      </w:r>
      <w:r w:rsidR="005B6630">
        <w:t xml:space="preserve">abundance </w:t>
      </w:r>
      <w:r w:rsidR="00335000">
        <w:t xml:space="preserve">(i.e., abundance far beyond the normal range of densities) </w:t>
      </w:r>
      <w:r w:rsidR="005B6630">
        <w:t xml:space="preserve">of </w:t>
      </w:r>
      <w:r w:rsidR="003D3FEA">
        <w:t>a</w:t>
      </w:r>
      <w:r w:rsidR="00335000">
        <w:t xml:space="preserve"> </w:t>
      </w:r>
      <w:r w:rsidR="003D3FEA">
        <w:t>n</w:t>
      </w:r>
      <w:r w:rsidR="00335000">
        <w:t>ative</w:t>
      </w:r>
      <w:r w:rsidR="005B6630">
        <w:t xml:space="preserve">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37B68DE" w:rsidR="00E518EF" w:rsidRDefault="00120383" w:rsidP="00966D11">
      <w:pPr>
        <w:spacing w:after="0" w:line="480" w:lineRule="auto"/>
        <w:ind w:firstLine="720"/>
      </w:pPr>
      <w:r>
        <w:t xml:space="preserve">For example, in </w:t>
      </w:r>
      <w:r w:rsidR="00847B01">
        <w:t xml:space="preserve">Yellowstone </w:t>
      </w:r>
      <w:r w:rsidR="005B6630">
        <w:t>National Park</w:t>
      </w:r>
      <w:r w:rsidR="00376DC6">
        <w:t>,</w:t>
      </w:r>
      <w:r>
        <w:t xml:space="preserve"> </w:t>
      </w:r>
      <w:r w:rsidR="005C3D75">
        <w:t xml:space="preserve">native </w:t>
      </w:r>
      <w:r w:rsidR="005B6630">
        <w:t>mountain pine beetles have recently decimated coniferous forests due to a lack of cold winter temperatures</w:t>
      </w:r>
      <w:r w:rsidR="00376DC6">
        <w:t>,</w:t>
      </w:r>
      <w:r w:rsidR="005B6630">
        <w:t xml:space="preserve">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 xml:space="preserve">densities of white-tailed deer, capable of intense foraging on vegetation and the depletion of resources </w:t>
      </w:r>
      <w:r w:rsidR="005C3D75">
        <w:t>on</w:t>
      </w:r>
      <w:r w:rsidR="00F83617">
        <w:t xml:space="preserve"> </w:t>
      </w:r>
      <w:r w:rsidR="00F9748D">
        <w:t>which other</w:t>
      </w:r>
      <w:r w:rsidR="005C3D75">
        <w:t xml:space="preserve"> </w:t>
      </w:r>
      <w:r w:rsidR="00F9748D">
        <w:t>species depend (</w:t>
      </w:r>
      <w:r w:rsidR="00656692">
        <w:t>Miller et al. 2023</w:t>
      </w:r>
      <w:r w:rsidR="00F9748D">
        <w:t xml:space="preserve">). </w:t>
      </w:r>
    </w:p>
    <w:p w14:paraId="19DB7BF7" w14:textId="5BFA69DB"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some species exceed</w:t>
      </w:r>
      <w:r w:rsidR="004652DC">
        <w:t>s</w:t>
      </w:r>
      <w:r w:rsidR="00686A4A">
        <w:t xml:space="preserve"> the natural range of </w:t>
      </w:r>
      <w:r w:rsidR="00F83617">
        <w:t xml:space="preserve">abundance and </w:t>
      </w:r>
      <w:r w:rsidR="00A93FC4">
        <w:t xml:space="preserve">qualifies as hyper-abundant, </w:t>
      </w:r>
      <w:r w:rsidR="00AB0F7A">
        <w:t xml:space="preserve">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w:t>
      </w:r>
      <w:r w:rsidR="005C3D75">
        <w:t>,</w:t>
      </w:r>
      <w:r w:rsidR="00686A4A">
        <w:t xml:space="preserv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w:t>
      </w:r>
      <w:r w:rsidR="005C3D75">
        <w:t>,</w:t>
      </w:r>
      <w:r w:rsidR="00BC69AC">
        <w:t xml:space="preserve"> which focuses on a </w:t>
      </w:r>
      <w:r w:rsidR="00907B16">
        <w:t xml:space="preserve">river </w:t>
      </w:r>
      <w:r w:rsidR="00BC69AC">
        <w:t xml:space="preserve">in a small National Historical Park in Sitka, Alaska. </w:t>
      </w:r>
    </w:p>
    <w:p w14:paraId="69599B5F" w14:textId="11573F0B"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coastal park in southe</w:t>
      </w:r>
      <w:r w:rsidR="00A93FC4">
        <w:t>aste</w:t>
      </w:r>
      <w:r>
        <w:t>rn  Alaska</w:t>
      </w:r>
      <w:r w:rsidR="00B44449">
        <w:t xml:space="preserve">.  </w:t>
      </w:r>
      <w:r w:rsidR="00A93FC4">
        <w:t>It</w:t>
      </w:r>
      <w:r w:rsidR="00B44449">
        <w:t xml:space="preserv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w:t>
      </w:r>
      <w:r w:rsidR="00A93FC4">
        <w:t xml:space="preserve">site of </w:t>
      </w:r>
      <w:proofErr w:type="gramStart"/>
      <w:r w:rsidR="00AC7325">
        <w:t>a</w:t>
      </w:r>
      <w:proofErr w:type="gramEnd"/>
      <w:r w:rsidR="00AC7325">
        <w:t xml:space="preserve"> </w:t>
      </w:r>
      <w:r w:rsidR="005C3D75">
        <w:t xml:space="preserve">1804 </w:t>
      </w:r>
      <w:r w:rsidR="00AC7325">
        <w:t xml:space="preserve">battle </w:t>
      </w:r>
      <w:r w:rsidR="00AC7325">
        <w:rPr>
          <w:rFonts w:cstheme="minorHAnsi"/>
          <w:color w:val="202122"/>
          <w:shd w:val="clear" w:color="auto" w:fill="FFFFFF"/>
        </w:rPr>
        <w:t>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w:t>
      </w:r>
      <w:r w:rsidR="00A93FC4">
        <w:rPr>
          <w:rFonts w:cstheme="minorHAnsi"/>
          <w:color w:val="202122"/>
          <w:shd w:val="clear" w:color="auto" w:fill="FFFFFF"/>
        </w:rPr>
        <w:t>receives</w:t>
      </w:r>
      <w:r w:rsidR="008A32FE">
        <w:rPr>
          <w:rFonts w:cstheme="minorHAnsi"/>
          <w:color w:val="202122"/>
          <w:shd w:val="clear" w:color="auto" w:fill="FFFFFF"/>
        </w:rPr>
        <w:t xml:space="preserve"> tens of thousands of </w:t>
      </w:r>
      <w:r w:rsidR="00A93FC4">
        <w:rPr>
          <w:rFonts w:cstheme="minorHAnsi"/>
          <w:color w:val="202122"/>
          <w:shd w:val="clear" w:color="auto" w:fill="FFFFFF"/>
        </w:rPr>
        <w:t>visitors</w:t>
      </w:r>
      <w:r w:rsidR="008A32FE">
        <w:rPr>
          <w:rFonts w:cstheme="minorHAnsi"/>
          <w:color w:val="202122"/>
          <w:shd w:val="clear" w:color="auto" w:fill="FFFFFF"/>
        </w:rPr>
        <w:t xml:space="preserve">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A93FC4">
        <w:t xml:space="preserve"> and view</w:t>
      </w:r>
      <w:r w:rsidR="008A32FE">
        <w:t xml:space="preserve"> totem poles along designated trails and active</w:t>
      </w:r>
      <w:r w:rsidR="00971D8A">
        <w:t xml:space="preserve"> traditional</w:t>
      </w:r>
      <w:r w:rsidR="008A32FE">
        <w:t xml:space="preserve"> totem carving activities. </w:t>
      </w:r>
      <w:r w:rsidR="00A93FC4">
        <w:t xml:space="preserve"> </w:t>
      </w:r>
      <w:r w:rsidR="005C3D75">
        <w:t xml:space="preserve">Along with the preservation of cultural resources related </w:t>
      </w:r>
      <w:r w:rsidR="00A93FC4">
        <w:t>to</w:t>
      </w:r>
      <w:r w:rsidR="005C3D75">
        <w:t xml:space="preserve"> </w:t>
      </w:r>
      <w:r w:rsidR="00A93FC4">
        <w:t>the site, t</w:t>
      </w:r>
      <w:r w:rsidR="008A32FE">
        <w:t xml:space="preserve">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5C3D75">
        <w:t xml:space="preserve">that </w:t>
      </w:r>
      <w:r w:rsidR="008A32FE">
        <w:t>fall</w:t>
      </w:r>
      <w:r w:rsidR="00B44449">
        <w:t>s</w:t>
      </w:r>
      <w:r w:rsidR="008A32FE">
        <w:t xml:space="preserve"> within the park boundaries</w:t>
      </w:r>
      <w:r w:rsidR="00FA498E">
        <w:t xml:space="preserve"> (</w:t>
      </w:r>
      <w:r w:rsidR="00077505">
        <w:t>National Park Service 2025</w:t>
      </w:r>
      <w:r w:rsidR="00A9712C">
        <w:t>b</w:t>
      </w:r>
      <w:r w:rsidR="00FA498E">
        <w:t>)</w:t>
      </w:r>
      <w:r w:rsidR="008A32FE">
        <w:t xml:space="preserve">.  </w:t>
      </w:r>
    </w:p>
    <w:p w14:paraId="1C77ED65" w14:textId="331C8643"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Pink salmon</w:t>
      </w:r>
      <w:r w:rsidR="00A93FC4">
        <w:rPr>
          <w:rFonts w:cstheme="minorHAnsi"/>
          <w:color w:val="202122"/>
          <w:shd w:val="clear" w:color="auto" w:fill="FFFFFF"/>
        </w:rPr>
        <w:t>, the most abundant species of salmon,</w:t>
      </w:r>
      <w:r w:rsidR="003D4FE4">
        <w:rPr>
          <w:rFonts w:cstheme="minorHAnsi"/>
          <w:color w:val="202122"/>
          <w:shd w:val="clear" w:color="auto" w:fill="FFFFFF"/>
        </w:rPr>
        <w:t xml:space="preserve">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3573E5">
        <w:rPr>
          <w:rFonts w:cstheme="minorHAnsi"/>
          <w:color w:val="202122"/>
          <w:shd w:val="clear" w:color="auto" w:fill="FFFFFF"/>
        </w:rPr>
        <w:t>,</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w:t>
      </w:r>
      <w:r w:rsidR="00A93FC4">
        <w:t xml:space="preserve">numerically and </w:t>
      </w:r>
      <w:r w:rsidRPr="00CD14B8">
        <w:t>genetically distinct runs in even numbered and odd numbered years</w:t>
      </w:r>
      <w:r w:rsidR="00A93FC4">
        <w:t>. U</w:t>
      </w:r>
      <w:r w:rsidRPr="00CD14B8">
        <w:t>nlike regions</w:t>
      </w:r>
      <w:r w:rsidR="00A93FC4">
        <w:t xml:space="preserve"> farther north and south in the range of the species, the Indian River and others </w:t>
      </w:r>
      <w:r w:rsidR="00B44449">
        <w:t xml:space="preserve">in this area </w:t>
      </w:r>
      <w:r w:rsidRPr="00CD14B8">
        <w:t>see</w:t>
      </w:r>
      <w:r w:rsidR="009B19FD">
        <w:t xml:space="preserve"> little</w:t>
      </w:r>
      <w:r w:rsidR="00B44449">
        <w:t xml:space="preserve"> variation in </w:t>
      </w:r>
      <w:r w:rsidR="00A93FC4">
        <w:t>abundance between the even and odd cycles</w:t>
      </w:r>
      <w:r>
        <w:t xml:space="preserve"> (Alaska Department of Fish and Game 2024a)</w:t>
      </w:r>
      <w:r w:rsidRPr="00CD14B8">
        <w:t>.</w:t>
      </w:r>
    </w:p>
    <w:p w14:paraId="4EFABC49" w14:textId="009B9749"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w:t>
      </w:r>
      <w:r w:rsidR="00085690" w:rsidRPr="00CD2602">
        <w:rPr>
          <w:highlight w:val="yellow"/>
        </w:rPr>
        <w:t>photos of fish in Indian River</w:t>
      </w:r>
      <w:r w:rsidR="00085690">
        <w:t xml:space="preserve">] </w:t>
      </w:r>
      <w:r w:rsidRPr="00CD14B8">
        <w:t xml:space="preserve">Although pink salmon have always been abundant </w:t>
      </w:r>
      <w:r w:rsidR="00F23B4D">
        <w:t xml:space="preserve">in the </w:t>
      </w:r>
      <w:r>
        <w:t>Indian River</w:t>
      </w:r>
      <w:r w:rsidRPr="00CD14B8">
        <w:t xml:space="preserve">, their numbers have increased rapidly in the last </w:t>
      </w:r>
      <w:r w:rsidR="00194C44">
        <w:t>several</w:t>
      </w:r>
      <w:r w:rsidR="00A93FC4">
        <w:t xml:space="preserve"> decades</w:t>
      </w:r>
      <w:r w:rsidR="005C67FF">
        <w:t xml:space="preserve">.  The Alaska Department of </w:t>
      </w:r>
      <w:r w:rsidR="005C67FF">
        <w:lastRenderedPageBreak/>
        <w:t xml:space="preserve">Fish and Game (ADFG) peak escapement surveys (numbers of fish that have ‘escaped’ the fishery and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r w:rsidR="00085690">
        <w:t>[</w:t>
      </w:r>
      <w:r w:rsidR="00085690" w:rsidRPr="00376DC6">
        <w:rPr>
          <w:highlight w:val="yellow"/>
        </w:rPr>
        <w:t>graph showing populations of pink salmon on the rise throughout NSE - outer</w:t>
      </w:r>
      <w:r w:rsidR="00085690">
        <w:t>]</w:t>
      </w:r>
      <w:r w:rsidR="00177F5D">
        <w:t xml:space="preserve"> </w:t>
      </w:r>
      <w:r w:rsidR="00194C44">
        <w:t>Moreover</w:t>
      </w:r>
      <w:r w:rsidR="005C67FF">
        <w:t xml:space="preserve">, </w:t>
      </w:r>
      <w:r w:rsidR="00194C44">
        <w:t xml:space="preserve">there are indications that </w:t>
      </w:r>
      <w:r w:rsidR="008E5548">
        <w:t xml:space="preserve">the </w:t>
      </w:r>
      <w:r w:rsidR="00194C44">
        <w:t>duration</w:t>
      </w:r>
      <w:r w:rsidR="008E5548">
        <w:t xml:space="preserve"> of pink salmon spawning, </w:t>
      </w:r>
      <w:r w:rsidR="005F4F26">
        <w:t>formerly</w:t>
      </w:r>
      <w:r w:rsidR="008E5548">
        <w:t xml:space="preserve"> limited to August and September, now regularly spans July through October. </w:t>
      </w:r>
      <w:r>
        <w:t xml:space="preserve"> </w:t>
      </w:r>
    </w:p>
    <w:p w14:paraId="44CEC085" w14:textId="3C1988B9" w:rsidR="00D56BFF" w:rsidRDefault="007A0B9E" w:rsidP="00062FAA">
      <w:pPr>
        <w:spacing w:after="0" w:line="480" w:lineRule="auto"/>
        <w:ind w:firstLine="720"/>
      </w:pPr>
      <w:r>
        <w:t xml:space="preserve">High salmon densities in the river </w:t>
      </w:r>
      <w:r w:rsidR="009B19FD">
        <w:t>a</w:t>
      </w:r>
      <w:r w:rsidR="00184D67">
        <w:t xml:space="preserve">re not </w:t>
      </w:r>
      <w:r w:rsidR="00E34C7D">
        <w:t xml:space="preserve">necessarily </w:t>
      </w:r>
      <w:r w:rsidR="00376DC6">
        <w:t xml:space="preserve">a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r w:rsidR="00177F5D">
        <w:t>Manhard et al. 2017</w:t>
      </w:r>
      <w:r w:rsidR="00E34C7D">
        <w:t>)</w:t>
      </w:r>
      <w:r w:rsidR="00184D67">
        <w:t xml:space="preserve">. </w:t>
      </w:r>
      <w:r>
        <w:t>However, s</w:t>
      </w:r>
      <w:r w:rsidR="005D6BF4">
        <w:t xml:space="preserve">almon hatcheries can also influence </w:t>
      </w:r>
      <w:r w:rsidR="00376DC6">
        <w:t xml:space="preserve">the </w:t>
      </w:r>
      <w:r w:rsidR="005D6BF4">
        <w:t xml:space="preserve">abundances of wild salmon </w:t>
      </w:r>
      <w:r w:rsidR="00D56BFF">
        <w:t>(</w:t>
      </w:r>
      <w:r w:rsidR="00177F5D">
        <w:t>Knudsen et al. 2021</w:t>
      </w:r>
      <w:r w:rsidR="00D56BFF">
        <w:t xml:space="preserve">).  As part of typical hatchery operations, </w:t>
      </w:r>
      <w:r w:rsidR="005F4F26">
        <w:t>embryos are protected from natural mortality during incubation</w:t>
      </w:r>
      <w:r w:rsidR="00376DC6">
        <w:t>,</w:t>
      </w:r>
      <w:r w:rsidR="005F4F26">
        <w:t xml:space="preserve"> and </w:t>
      </w:r>
      <w:r w:rsidR="005D6BF4">
        <w:t xml:space="preserve">juvenile </w:t>
      </w:r>
      <w:r w:rsidR="00D56BFF">
        <w:t xml:space="preserve">salmon are reared in raceways and net pens </w:t>
      </w:r>
      <w:r w:rsidR="005F4F26">
        <w:t>before they are</w:t>
      </w:r>
      <w:r w:rsidR="00D56BFF">
        <w:t xml:space="preserve"> released </w:t>
      </w:r>
      <w:r w:rsidR="00640928">
        <w:t xml:space="preserve">into the ocean </w:t>
      </w:r>
      <w:r w:rsidR="005F4F26">
        <w:t>to feed, grow, and later return</w:t>
      </w:r>
      <w:r w:rsidR="00D56BFF">
        <w:t>. The hatchery utilizes the natural ho</w:t>
      </w:r>
      <w:r w:rsidR="00907AD0">
        <w:t>m</w:t>
      </w:r>
      <w:r w:rsidR="00D56BFF">
        <w:t xml:space="preserve">ing ability of salmon </w:t>
      </w:r>
      <w:r w:rsidR="00376DC6">
        <w:t xml:space="preserve">that </w:t>
      </w:r>
      <w:r w:rsidR="00D56BFF">
        <w:t xml:space="preserve">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r w:rsidR="008F78BF">
        <w:t>If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r w:rsidR="00CD2602">
        <w:t>,</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376DC6">
        <w:t>hatchery-origin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w:t>
      </w:r>
      <w:r w:rsidR="00A212A9">
        <w:t xml:space="preserve">both </w:t>
      </w:r>
      <w:r w:rsidR="005D6BF4">
        <w:t xml:space="preserve">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r w:rsidR="00A212A9">
        <w:t>.</w:t>
      </w:r>
      <w:r w:rsidR="00EE11AE">
        <w:t xml:space="preserve">  </w:t>
      </w:r>
    </w:p>
    <w:p w14:paraId="32089118" w14:textId="7E1643E4"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w:t>
      </w:r>
      <w:r w:rsidR="002E663E">
        <w:t>[</w:t>
      </w:r>
      <w:r w:rsidR="002E663E" w:rsidRPr="002E663E">
        <w:rPr>
          <w:highlight w:val="yellow"/>
        </w:rPr>
        <w:t>map of hatchery position relative to Indian River</w:t>
      </w:r>
      <w:r w:rsidR="002E663E">
        <w:t>]</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(Knudsen et al. 2021)</w:t>
      </w:r>
      <w:r w:rsidR="003C2A91">
        <w:t>. The hatchery has been in operation since 19</w:t>
      </w:r>
      <w:r w:rsidR="00853A4C">
        <w:t>75</w:t>
      </w:r>
      <w:r w:rsidR="00AE54AC">
        <w:t xml:space="preserve">. Coincidentally or not, hatchery operations began shortly before initial increases in pink salmon abundances observed in the 1980s. The hatchery initially was permitted to rear and release 1 million pink salmon annually, a number that was increased to </w:t>
      </w:r>
      <w:r w:rsidR="003C2A91">
        <w:t>3 million</w:t>
      </w:r>
      <w:r w:rsidR="00AE54AC">
        <w:t xml:space="preserve"> in 2010</w:t>
      </w:r>
      <w:r w:rsidR="006A3C39">
        <w:t>.</w:t>
      </w:r>
      <w:r w:rsidR="003C2A91">
        <w:t xml:space="preserve"> </w:t>
      </w:r>
      <w:r w:rsidR="006A3C39">
        <w:t xml:space="preserve">The hatchery utilizes water from the Indian </w:t>
      </w:r>
      <w:r w:rsidR="00376DC6">
        <w:t>River</w:t>
      </w:r>
      <w:r w:rsidR="006A3C39">
        <w:t xml:space="preserve">,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w:t>
      </w:r>
      <w:r w:rsidR="00376DC6">
        <w:t>to</w:t>
      </w:r>
      <w:r w:rsidR="006A3C39" w:rsidRPr="00CD14B8">
        <w:t xml:space="preserve"> attract returning </w:t>
      </w:r>
      <w:r w:rsidR="006A3C39">
        <w:t xml:space="preserve">adult fish,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w:t>
      </w:r>
      <w:proofErr w:type="spellStart"/>
      <w:r w:rsidR="00AE54AC">
        <w:t>Stopha</w:t>
      </w:r>
      <w:proofErr w:type="spellEnd"/>
      <w:r w:rsidR="00AE54AC">
        <w:t xml:space="preserve"> 2015)</w:t>
      </w:r>
      <w:r w:rsidR="000C63A5" w:rsidRPr="000C63A5">
        <w:t>.</w:t>
      </w:r>
      <w:r w:rsidR="000C63A5">
        <w:t xml:space="preserve"> </w:t>
      </w:r>
    </w:p>
    <w:p w14:paraId="1611AAC7" w14:textId="0DCBE6B9" w:rsidR="008129A7" w:rsidRDefault="008F78BF" w:rsidP="000C63A5">
      <w:pPr>
        <w:spacing w:after="0" w:line="480" w:lineRule="auto"/>
        <w:ind w:firstLine="720"/>
      </w:pPr>
      <w:r>
        <w:t>Not surprisingly</w:t>
      </w:r>
      <w:r w:rsidR="00D56BFF">
        <w:t xml:space="preserve">, </w:t>
      </w:r>
      <w:r w:rsidR="00EE11AE">
        <w:t xml:space="preserve">surveying efforts </w:t>
      </w:r>
      <w:r w:rsidR="00C60924">
        <w:t>in</w:t>
      </w:r>
      <w:r w:rsidR="00EE11AE">
        <w:t xml:space="preserve"> Indian </w:t>
      </w:r>
      <w:r w:rsidR="00376DC6">
        <w:t xml:space="preserve">River </w:t>
      </w:r>
      <w:r w:rsidR="00EE11AE">
        <w:t xml:space="preserve">have at times </w:t>
      </w:r>
      <w:r w:rsidR="003C2A91">
        <w:t xml:space="preserve">unusually high numbers of </w:t>
      </w:r>
      <w:r w:rsidR="00EE11AE">
        <w:t xml:space="preserve">stray pink salmon from </w:t>
      </w:r>
      <w:r w:rsidR="00C60924">
        <w:t>the hatchery</w:t>
      </w:r>
      <w:r w:rsidR="003C2A91">
        <w:t>,</w:t>
      </w:r>
      <w:r w:rsidR="00EE11AE">
        <w:t xml:space="preserve"> making up </w:t>
      </w:r>
      <w:r w:rsidR="00376DC6">
        <w:t>one-third</w:t>
      </w:r>
      <w:r w:rsidR="00EE11AE">
        <w:t xml:space="preserve"> of all individuals sampled in a given year</w:t>
      </w:r>
      <w:r w:rsidR="00C60924">
        <w:t>, although rates vary depending upon sampling period</w:t>
      </w:r>
      <w:r w:rsidR="00EE11AE">
        <w:t xml:space="preserve"> (Gende and Carter 2015). 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w:t>
      </w:r>
      <w:r w:rsidR="00A62D6A">
        <w:t xml:space="preserve"> </w:t>
      </w:r>
      <w:r w:rsidR="00EE11AE">
        <w:t>(Alaska Department of Fish and Game 2024b</w:t>
      </w:r>
      <w:r w:rsidR="00C60924">
        <w:t xml:space="preserve">; </w:t>
      </w:r>
      <w:proofErr w:type="spellStart"/>
      <w:r w:rsidR="00EE11AE">
        <w:t>Stopha</w:t>
      </w:r>
      <w:proofErr w:type="spellEnd"/>
      <w:r w:rsidR="00EE11AE">
        <w:t xml:space="preserve"> 2015). When salmon return to spawn as adults, </w:t>
      </w:r>
      <w:r w:rsidR="00C60924">
        <w:t xml:space="preserve">the otoliths from the carcasses </w:t>
      </w:r>
      <w:r w:rsidR="00EE11AE">
        <w:lastRenderedPageBreak/>
        <w:t xml:space="preserve">can </w:t>
      </w:r>
      <w:r w:rsidR="00C60924">
        <w:t xml:space="preserve">be collected and sent to a lab </w:t>
      </w:r>
      <w:r w:rsidR="002E663E">
        <w:t>[</w:t>
      </w:r>
      <w:r w:rsidR="00EE11AE" w:rsidRPr="007C796C">
        <w:rPr>
          <w:highlight w:val="yellow"/>
        </w:rPr>
        <w:t>OTOLITH IMAGE</w:t>
      </w:r>
      <w:r w:rsidR="002E663E">
        <w:t>]</w:t>
      </w:r>
      <w:r w:rsidR="00EE11AE">
        <w:t xml:space="preserve"> </w:t>
      </w:r>
      <w:r w:rsidR="00853A4C">
        <w:t>to d</w:t>
      </w:r>
      <w:r w:rsidR="00EE11AE">
        <w:t>etermine whether the adult fish sampled in the Indian River are of hatchery or wild origin.</w:t>
      </w:r>
      <w:r w:rsidR="000C63A5">
        <w:t xml:space="preserve"> </w:t>
      </w:r>
    </w:p>
    <w:p w14:paraId="6DE159B2" w14:textId="49D63360" w:rsidR="000C63A5" w:rsidRDefault="000C63A5" w:rsidP="008129A7">
      <w:pPr>
        <w:spacing w:after="0" w:line="480" w:lineRule="auto"/>
        <w:ind w:firstLine="720"/>
      </w:pPr>
      <w:r>
        <w:t xml:space="preserve">Assuming that hatchery and Indian River fish have been straying for decades, and that </w:t>
      </w:r>
      <w:r w:rsidR="006A3C39">
        <w:t>both these lineages come from similar genetic stock</w:t>
      </w:r>
      <w:r>
        <w:t>, there is l</w:t>
      </w:r>
      <w:r w:rsidR="006A3C39">
        <w:t>ittle</w:t>
      </w:r>
      <w:r>
        <w:t xml:space="preserve"> (if any) concern about preserving the </w:t>
      </w:r>
      <w:r w:rsidR="00ED6DD2">
        <w:t xml:space="preserve">genetically </w:t>
      </w:r>
      <w:r>
        <w:t xml:space="preserve">‘pure’ line of salmon that are adapted to the conditions of the Indian River. Instead, the concern is that the abundance of pink salmon </w:t>
      </w:r>
      <w:r w:rsidR="00ED6DD2">
        <w:t>originating from the hatchery but spawning in the</w:t>
      </w:r>
      <w:r w:rsidR="003573E5">
        <w:t xml:space="preserve"> </w:t>
      </w:r>
      <w:r>
        <w:t>river</w:t>
      </w:r>
      <w:r w:rsidR="00ED6DD2">
        <w:t xml:space="preserve"> </w:t>
      </w:r>
      <w:r w:rsidR="003573E5">
        <w:t>may be contributing</w:t>
      </w:r>
      <w:r w:rsidR="00ED6DD2">
        <w:t xml:space="preserve"> </w:t>
      </w:r>
      <w:r w:rsidR="003573E5">
        <w:t>to</w:t>
      </w:r>
      <w:r>
        <w:t xml:space="preserve"> </w:t>
      </w:r>
      <w:r w:rsidR="00ED6DD2">
        <w:t>such</w:t>
      </w:r>
      <w:r w:rsidR="008129A7">
        <w:t xml:space="preserve"> high densities of salmon </w:t>
      </w:r>
      <w:r w:rsidR="00ED6DD2">
        <w:t>that they may</w:t>
      </w:r>
      <w:r w:rsidR="008129A7">
        <w:t xml:space="preserve"> deleteriously impact the river’s ecosystem.  When salmon spawn, they remove dissolved oxygen from the water through the direct consumption of O</w:t>
      </w:r>
      <w:r w:rsidR="008129A7" w:rsidRPr="00CD2602">
        <w:rPr>
          <w:vertAlign w:val="subscript"/>
        </w:rPr>
        <w:t>2</w:t>
      </w:r>
      <w:r w:rsidR="008129A7">
        <w:t xml:space="preserve"> while alive and through the</w:t>
      </w:r>
      <w:r w:rsidR="00ED6DD2">
        <w:t>ir</w:t>
      </w:r>
      <w:r w:rsidR="008129A7">
        <w:t xml:space="preserve"> decomposition following death (Sergeant et al. 2023). High abundances occurring during periods of low river flows are capable of </w:t>
      </w:r>
      <w:r w:rsidR="00ED6DD2">
        <w:t>reducing</w:t>
      </w:r>
      <w:r w:rsidR="008129A7">
        <w:t xml:space="preserve"> dissolved oxygen concentrations</w:t>
      </w:r>
      <w:r w:rsidR="009012B2">
        <w:t xml:space="preserve"> </w:t>
      </w:r>
      <w:r w:rsidR="008129A7">
        <w:t>to levels below what is needed for resident fish to survive</w:t>
      </w:r>
      <w:r w:rsidR="00ED6DD2">
        <w:t>, especially if these low flows coincide with warm temperatures</w:t>
      </w:r>
      <w:r w:rsidR="008129A7">
        <w:t>. In stream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dig up </w:t>
      </w:r>
      <w:r w:rsidR="009012B2">
        <w:t>nests</w:t>
      </w:r>
      <w:r w:rsidR="008129A7">
        <w:t xml:space="preserve"> (redds) </w:t>
      </w:r>
      <w:r w:rsidR="00ED6DD2">
        <w:t>made by</w:t>
      </w:r>
      <w:r w:rsidR="008129A7">
        <w:t xml:space="preserve"> early arriving females, </w:t>
      </w:r>
      <w:r w:rsidR="00ED6DD2">
        <w:t>so the stream has a natural limit to production</w:t>
      </w:r>
      <w:r w:rsidR="008129A7">
        <w:t xml:space="preserve">. </w:t>
      </w:r>
      <w:r w:rsidR="009012B2">
        <w:t>I</w:t>
      </w:r>
      <w:r w:rsidR="008129A7">
        <w:t xml:space="preserve">n </w:t>
      </w:r>
      <w:r w:rsidR="009012B2">
        <w:t xml:space="preserve">other </w:t>
      </w:r>
      <w:r w:rsidR="008129A7">
        <w:t>instances</w:t>
      </w:r>
      <w:r w:rsidR="009012B2">
        <w:t>,</w:t>
      </w:r>
      <w:r w:rsidR="008129A7">
        <w:t xml:space="preserve"> females </w:t>
      </w:r>
      <w:del w:id="0" w:author="Penelope  Cottrell-Crawford" w:date="2025-03-27T22:20:00Z" w16du:dateUtc="2025-03-28T05:20:00Z">
        <w:r w:rsidR="008129A7" w:rsidDel="00376DC6">
          <w:delText xml:space="preserve"> </w:delText>
        </w:r>
      </w:del>
      <w:r w:rsidR="008129A7">
        <w:t>die before spawning</w:t>
      </w:r>
      <w:r w:rsidR="00ED6DD2">
        <w:t xml:space="preserve"> if the stream is too crowded and oxygen levels are low</w:t>
      </w:r>
      <w:r w:rsidR="008129A7">
        <w:t xml:space="preserve">. </w:t>
      </w:r>
      <w:r w:rsidR="00ED6DD2">
        <w:t xml:space="preserve">The question is whether these natural processes, resulting and swings in salmon abundance, are exaggerated by strays from nearby hatcheries to the point where the stream ecosystem is disturbed. </w:t>
      </w:r>
      <w:r w:rsidR="008129A7">
        <w:t xml:space="preserve"> </w:t>
      </w:r>
      <w:r>
        <w:t xml:space="preserve"> </w:t>
      </w:r>
    </w:p>
    <w:p w14:paraId="6B184932" w14:textId="17D1AA29" w:rsidR="00C07877" w:rsidRDefault="00C07877" w:rsidP="00C07877">
      <w:pPr>
        <w:spacing w:after="0" w:line="480" w:lineRule="auto"/>
        <w:ind w:firstLine="720"/>
      </w:pPr>
      <w:r>
        <w:t>While fish originating from</w:t>
      </w:r>
      <w:r w:rsidR="00F25B62">
        <w:t xml:space="preserve"> the</w:t>
      </w:r>
      <w:r>
        <w:t xml:space="preserve"> </w:t>
      </w:r>
      <w:r w:rsidR="007A0B9E">
        <w:t>hatchery</w:t>
      </w:r>
      <w:r>
        <w:t xml:space="preserve"> </w:t>
      </w:r>
      <w:r w:rsidR="00ED6DD2">
        <w:t>may be</w:t>
      </w:r>
      <w:r>
        <w:t xml:space="preserve"> contributing to the </w:t>
      </w:r>
      <w:r w:rsidR="00ED6DD2">
        <w:t xml:space="preserve">great </w:t>
      </w:r>
      <w:r>
        <w:t>abundance of pink salmon observed in recent decades at Indian River, it is also possible that the relatively low numbers of spawning pink salmon observed before 1980 may themselves have been historically atypical</w:t>
      </w:r>
      <w:r w:rsidR="003573E5">
        <w:t>,</w:t>
      </w:r>
      <w:r w:rsidR="00ED6DD2">
        <w:t xml:space="preserve"> and current densities are within the natural range</w:t>
      </w:r>
      <w:r>
        <w:t>. During World War II, US Navy contractors began dredging sand and gravel from the river bed, as well as from a wooded island at the river’s mouth</w:t>
      </w:r>
      <w:r w:rsidR="003573E5">
        <w:t>,</w:t>
      </w:r>
      <w:r>
        <w:t xml:space="preserve"> to build fortifications </w:t>
      </w:r>
      <w:r>
        <w:lastRenderedPageBreak/>
        <w:t xml:space="preserve">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w:t>
      </w:r>
      <w:r w:rsidR="00ED6DD2">
        <w:t>those</w:t>
      </w:r>
      <w:r>
        <w:t xml:space="preserve"> fortifications, gravel removal </w:t>
      </w:r>
      <w:r w:rsidR="003573E5">
        <w:t>continued in</w:t>
      </w:r>
      <w:r>
        <w:t xml:space="preserve"> the Indian River delta intermittently until 1960. This gravel removal and the accompanying floods profound</w:t>
      </w:r>
      <w:r w:rsidR="007655D5">
        <w:t>ly affected</w:t>
      </w:r>
      <w:r>
        <w:t xml:space="preserve"> the geomorphology of the reaches of Indian River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 xml:space="preserve">elders have recalled that, </w:t>
      </w:r>
      <w:r w:rsidR="003573E5">
        <w:t>before</w:t>
      </w:r>
      <w:r>
        <w:t xml:space="preserv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0521F8BB" w:rsidR="00F725D2" w:rsidRDefault="00A75CB4" w:rsidP="005740FA">
      <w:pPr>
        <w:spacing w:after="0" w:line="480" w:lineRule="auto"/>
        <w:ind w:firstLine="720"/>
      </w:pPr>
      <w:r>
        <w:t xml:space="preserve">With all this in mind, how might park </w:t>
      </w:r>
      <w:r w:rsidR="003748D3">
        <w:t xml:space="preserve">managers </w:t>
      </w:r>
      <w:r>
        <w:t xml:space="preserve">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w:t>
      </w:r>
      <w:r w:rsidR="003748D3">
        <w:t xml:space="preserve">in order to </w:t>
      </w:r>
      <w:r>
        <w:t>manag</w:t>
      </w:r>
      <w:r w:rsidR="003748D3">
        <w:t>e</w:t>
      </w:r>
      <w:r>
        <w:t xml:space="preserve"> escapement and regulat</w:t>
      </w:r>
      <w:r w:rsidR="003748D3">
        <w:t>e</w:t>
      </w:r>
      <w:r>
        <w:t xml:space="preserve"> fisher</w:t>
      </w:r>
      <w:r w:rsidR="00C5517B">
        <w:t>ies</w:t>
      </w:r>
      <w:r>
        <w:t xml:space="preserve">. This monitoring effort surveys 714 pink salmon index streams throughout </w:t>
      </w:r>
      <w:r w:rsidR="00C5517B">
        <w:t>southeastern</w:t>
      </w:r>
      <w:r>
        <w:t xml:space="preserve"> Alaska via </w:t>
      </w:r>
      <w:r w:rsidR="003748D3">
        <w:t>fixed-wing</w:t>
      </w:r>
      <w:r>
        <w:t xml:space="preserve"> aircraft, with a randomly selected subset of those streams surveyed subject to foot counts for validation (A. Dupuis, personal communication, August 19, 2024). Of these 714 index streams, ADFG places 35 within the “Northern Southeast – Outside” subregion</w:t>
      </w:r>
      <w:r w:rsidR="00C5517B">
        <w:t xml:space="preserve"> - the ocean-facing coasts of Baranof and </w:t>
      </w:r>
      <w:proofErr w:type="spellStart"/>
      <w:r w:rsidR="00C5517B">
        <w:t>Chicagof</w:t>
      </w:r>
      <w:proofErr w:type="spellEnd"/>
      <w:r w:rsidR="00C5517B">
        <w:t xml:space="preserve"> islands, as well as a few smaller islands in the vicinity </w:t>
      </w:r>
      <w:r w:rsidR="003748D3">
        <w:t>(a region which includes Sitka and the Indian River)</w:t>
      </w:r>
      <w:r>
        <w:t xml:space="preserve">. </w:t>
      </w:r>
      <w:r w:rsidR="00C07877">
        <w:t xml:space="preserve">In 2023, the NPS entered into a partnership with USGS and the University of Washington </w:t>
      </w:r>
      <w:r w:rsidR="00C5517B">
        <w:t>to</w:t>
      </w:r>
      <w:r w:rsidR="005740FA">
        <w:t xml:space="preserve"> evaluat</w:t>
      </w:r>
      <w:r w:rsidR="00C5517B">
        <w:t>e</w:t>
      </w:r>
      <w:r w:rsidR="005740FA">
        <w:t xml:space="preserve"> </w:t>
      </w:r>
      <w:r w:rsidR="00C07877">
        <w:t>Indian River pink salmon populations</w:t>
      </w:r>
      <w:r w:rsidR="005740FA">
        <w:t xml:space="preserve"> in the context of the broader region. U</w:t>
      </w:r>
      <w:r w:rsidR="00321E7D">
        <w:t>sing statistical modeling</w:t>
      </w:r>
      <w:r w:rsidR="003748D3">
        <w:t>,</w:t>
      </w:r>
      <w:r w:rsidR="005740FA">
        <w:t xml:space="preserve"> </w:t>
      </w:r>
      <w:r w:rsidR="00FC5FE0">
        <w:t xml:space="preserve">it </w:t>
      </w:r>
      <w:r w:rsidR="005740FA">
        <w:t xml:space="preserve">is </w:t>
      </w:r>
      <w:r w:rsidR="00FC5FE0">
        <w:t>possible to estimate the annual abundance of pink salmon at Indian River and to compare those estimates to pink salmon abundance in neighboring streams. Th</w:t>
      </w:r>
      <w:r w:rsidR="00395C60">
        <w:t xml:space="preserve">ese models </w:t>
      </w:r>
      <w:r w:rsidR="00FC5FE0">
        <w:t xml:space="preserve">also allow the year-to-year variation in pink salmon returning to spawn at Indian </w:t>
      </w:r>
      <w:r w:rsidR="00FC5FE0">
        <w:lastRenderedPageBreak/>
        <w:t>River to be likewise compared to the variation seen elsewhere</w:t>
      </w:r>
      <w:r w:rsidR="00D90643">
        <w:t xml:space="preserve"> in the area</w:t>
      </w:r>
      <w:r w:rsidR="00FC5FE0">
        <w:t>.</w:t>
      </w:r>
      <w:r w:rsidR="00D85CDC">
        <w:t xml:space="preserve"> </w:t>
      </w:r>
      <w:r w:rsidR="005740FA">
        <w:t>The project will also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3957CCB2" w14:textId="07A5C4F3" w:rsidR="007A1247" w:rsidRPr="00A71AC7" w:rsidRDefault="00B20008" w:rsidP="00C248DD">
      <w:pPr>
        <w:spacing w:after="0" w:line="480" w:lineRule="auto"/>
        <w:ind w:firstLine="720"/>
      </w:pPr>
      <w:r>
        <w:t>Part of the management challenge when confronted with hyper</w:t>
      </w:r>
      <w:r w:rsidR="00F64DA3">
        <w:t>-</w:t>
      </w:r>
      <w:r>
        <w:t xml:space="preserve">abundant </w:t>
      </w:r>
      <w:r w:rsidR="00F64DA3">
        <w:t>native</w:t>
      </w:r>
      <w:r>
        <w:t xml:space="preserve">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4"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5"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6"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09838AA6" w:rsidR="00966D11" w:rsidRDefault="00966D11" w:rsidP="00942C32">
      <w:pPr>
        <w:spacing w:after="0" w:line="480" w:lineRule="auto"/>
        <w:ind w:left="720" w:hanging="720"/>
      </w:pPr>
      <w:r>
        <w:t>Knudsen, E. E., P. S. Rand, K. B. Gorman, D. R. Bernard, and W. D. Templin. 2021. Hatchery-</w:t>
      </w:r>
      <w:r w:rsidR="00C5517B">
        <w:t>o</w:t>
      </w:r>
      <w:r>
        <w:t xml:space="preserve">rigin </w:t>
      </w:r>
      <w:r w:rsidR="003748D3">
        <w:t>s</w:t>
      </w:r>
      <w:r>
        <w:t xml:space="preserve">tray </w:t>
      </w:r>
      <w:r w:rsidR="00C5517B">
        <w:t>r</w:t>
      </w:r>
      <w:r>
        <w:t xml:space="preserve">ates and </w:t>
      </w:r>
      <w:r w:rsidR="00C5517B">
        <w:t>t</w:t>
      </w:r>
      <w:r>
        <w:t xml:space="preserve">otal </w:t>
      </w:r>
      <w:r w:rsidR="00C5517B">
        <w:t>r</w:t>
      </w:r>
      <w:r>
        <w:t xml:space="preserve">un </w:t>
      </w:r>
      <w:r w:rsidR="00C5517B">
        <w:t>c</w:t>
      </w:r>
      <w:r>
        <w:t xml:space="preserve">haracteristics for Pink Salmon and Chum Salmon </w:t>
      </w:r>
      <w:r w:rsidR="00C5517B">
        <w:t>r</w:t>
      </w:r>
      <w:r>
        <w:t xml:space="preserve">eturning to Prince William Sound, Alaska in 2013-2015. </w:t>
      </w:r>
      <w:r>
        <w:rPr>
          <w:i/>
          <w:iCs/>
        </w:rPr>
        <w:t xml:space="preserve">Marine and Coastal Fisheries </w:t>
      </w:r>
      <w:r>
        <w:t>13(1): 41-68.</w:t>
      </w:r>
    </w:p>
    <w:p w14:paraId="6F7A923C" w14:textId="726E6BAB" w:rsidR="00177F5D" w:rsidRPr="00177F5D" w:rsidRDefault="00177F5D" w:rsidP="00942C32">
      <w:pPr>
        <w:spacing w:after="0" w:line="480" w:lineRule="auto"/>
        <w:ind w:left="720" w:hanging="720"/>
      </w:pPr>
      <w:r>
        <w:t xml:space="preserve">Manhard, C. V., J. E. Joyce, W. W. Smoker, and A. J. </w:t>
      </w:r>
      <w:proofErr w:type="spellStart"/>
      <w:r>
        <w:t>Gharrett</w:t>
      </w:r>
      <w:proofErr w:type="spellEnd"/>
      <w:r>
        <w: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w:t>
      </w:r>
      <w:r w:rsidR="00C5517B">
        <w:t>: 1325-1336</w:t>
      </w:r>
      <w:r>
        <w:t xml:space="preserve">. </w:t>
      </w:r>
    </w:p>
    <w:p w14:paraId="0F722DAA" w14:textId="77777777" w:rsidR="00A9712C" w:rsidRDefault="00656692" w:rsidP="00942C32">
      <w:pPr>
        <w:spacing w:after="0" w:line="480" w:lineRule="auto"/>
        <w:ind w:left="720" w:hanging="720"/>
      </w:pPr>
      <w:r>
        <w:lastRenderedPageBreak/>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026DA1F3" w14:textId="77777777" w:rsidR="00A9712C" w:rsidRDefault="00A9712C" w:rsidP="00942C32">
      <w:pPr>
        <w:spacing w:after="0" w:line="480" w:lineRule="auto"/>
        <w:ind w:left="720" w:hanging="720"/>
      </w:pPr>
      <w:r>
        <w:t xml:space="preserve">National Park Service. 2025a. Organic Act of 1916. Available at: </w:t>
      </w:r>
      <w:r w:rsidRPr="00A9712C">
        <w:t>https://www.nps.gov/grba/learn/management/organic-act-of-1916.htm</w:t>
      </w:r>
      <w:r>
        <w:t xml:space="preserve"> (accessed March 27, 2025)</w:t>
      </w:r>
    </w:p>
    <w:p w14:paraId="1FDA211F" w14:textId="05FB5CEA" w:rsidR="00656692" w:rsidRPr="00656692" w:rsidRDefault="00A9712C" w:rsidP="00A9712C">
      <w:pPr>
        <w:spacing w:after="0" w:line="480" w:lineRule="auto"/>
        <w:ind w:left="720" w:hanging="720"/>
        <w:rPr>
          <w:i/>
          <w:iCs/>
        </w:rPr>
      </w:pPr>
      <w:r>
        <w:t xml:space="preserve">National Park Service. 2025b. Sitka National Historical Park. Available at: </w:t>
      </w:r>
      <w:r w:rsidRPr="00077505">
        <w:t>https://www.nps.gov/sitk/index.htm</w:t>
      </w:r>
      <w:r>
        <w:t xml:space="preserve"> (accessed March 18, 2025)</w:t>
      </w:r>
      <w:r w:rsidR="00656692">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10D1747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r w:rsidRPr="00C5517B">
        <w:rPr>
          <w:rFonts w:cstheme="minorHAnsi"/>
        </w:rPr>
        <w:t>)</w:t>
      </w:r>
      <w:r w:rsidR="00C5517B" w:rsidRPr="00A9712C">
        <w:rPr>
          <w:rFonts w:cstheme="minorHAnsi"/>
          <w:kern w:val="0"/>
          <w:sz w:val="24"/>
          <w:szCs w:val="24"/>
        </w:rPr>
        <w:t>:e01846</w:t>
      </w:r>
      <w:r w:rsidRPr="00C5517B">
        <w:rPr>
          <w:rFonts w:cstheme="minorHAnsi"/>
        </w:rPr>
        <w:t>.</w:t>
      </w:r>
    </w:p>
    <w:p w14:paraId="2FAB2215" w14:textId="67D1E4B4" w:rsidR="003A1EB9" w:rsidRDefault="00B500F1" w:rsidP="003A1EB9">
      <w:pPr>
        <w:spacing w:after="0" w:line="480" w:lineRule="auto"/>
        <w:ind w:left="720" w:hanging="720"/>
      </w:pPr>
      <w:r>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r w:rsidR="00C5517B">
        <w:t>:</w:t>
      </w:r>
      <w:r w:rsidR="00C5517B" w:rsidRPr="00C5517B">
        <w:t xml:space="preserve"> </w:t>
      </w:r>
      <w:r w:rsidR="00C5517B">
        <w:t>165247</w:t>
      </w:r>
      <w:r w:rsidR="00303339">
        <w:t>.</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65626F18" w:rsidR="005810E6" w:rsidRPr="00AB6BD6" w:rsidRDefault="00AB6BD6" w:rsidP="00303339">
      <w:pPr>
        <w:spacing w:after="0" w:line="480" w:lineRule="auto"/>
        <w:ind w:left="720" w:hanging="720"/>
      </w:pPr>
      <w:r>
        <w:t>Tillotson, M. D., T. P. Quinn. 2017. Climate and conspecific density trigger pre-spawning mortality in sockeye salmon (</w:t>
      </w:r>
      <w:r w:rsidRPr="003748D3">
        <w:rPr>
          <w:i/>
        </w:rPr>
        <w:t>Oncorhynchus nerka</w:t>
      </w:r>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nelope  Cottrell-Crawford">
    <w15:presenceInfo w15:providerId="AD" w15:userId="S::Penelope@willamettecra.com::5dafab29-a68d-4843-bf55-31ecbde8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ED"/>
    <w:rsid w:val="000459C0"/>
    <w:rsid w:val="0005437F"/>
    <w:rsid w:val="00062FAA"/>
    <w:rsid w:val="000729FD"/>
    <w:rsid w:val="00074C1D"/>
    <w:rsid w:val="00077505"/>
    <w:rsid w:val="00085690"/>
    <w:rsid w:val="000A3EA6"/>
    <w:rsid w:val="000A569C"/>
    <w:rsid w:val="000B40E2"/>
    <w:rsid w:val="000C5246"/>
    <w:rsid w:val="000C5912"/>
    <w:rsid w:val="000C63A5"/>
    <w:rsid w:val="000C6944"/>
    <w:rsid w:val="00112024"/>
    <w:rsid w:val="00120383"/>
    <w:rsid w:val="00137A05"/>
    <w:rsid w:val="00141117"/>
    <w:rsid w:val="00151047"/>
    <w:rsid w:val="00177F5D"/>
    <w:rsid w:val="00184D67"/>
    <w:rsid w:val="00185DEC"/>
    <w:rsid w:val="00193F4C"/>
    <w:rsid w:val="00194C44"/>
    <w:rsid w:val="001A48B7"/>
    <w:rsid w:val="001B1E6B"/>
    <w:rsid w:val="001C5228"/>
    <w:rsid w:val="001C65E7"/>
    <w:rsid w:val="001D30ED"/>
    <w:rsid w:val="00200A2A"/>
    <w:rsid w:val="00200CF4"/>
    <w:rsid w:val="00225863"/>
    <w:rsid w:val="0023159F"/>
    <w:rsid w:val="00235D0E"/>
    <w:rsid w:val="00244BE8"/>
    <w:rsid w:val="00251453"/>
    <w:rsid w:val="00254549"/>
    <w:rsid w:val="00257952"/>
    <w:rsid w:val="002601D1"/>
    <w:rsid w:val="002611F9"/>
    <w:rsid w:val="00267749"/>
    <w:rsid w:val="0028194B"/>
    <w:rsid w:val="002B6106"/>
    <w:rsid w:val="002D5A25"/>
    <w:rsid w:val="002E663E"/>
    <w:rsid w:val="00303339"/>
    <w:rsid w:val="00303E21"/>
    <w:rsid w:val="00310C44"/>
    <w:rsid w:val="00312D3B"/>
    <w:rsid w:val="00321E7D"/>
    <w:rsid w:val="00323472"/>
    <w:rsid w:val="00335000"/>
    <w:rsid w:val="0034520A"/>
    <w:rsid w:val="003573E5"/>
    <w:rsid w:val="003748D3"/>
    <w:rsid w:val="00376DC6"/>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70B47"/>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3D75"/>
    <w:rsid w:val="005C67FF"/>
    <w:rsid w:val="005D5A43"/>
    <w:rsid w:val="005D6BF4"/>
    <w:rsid w:val="005E4844"/>
    <w:rsid w:val="005F4F26"/>
    <w:rsid w:val="006179E4"/>
    <w:rsid w:val="00635D5E"/>
    <w:rsid w:val="00640928"/>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5D5"/>
    <w:rsid w:val="007657C3"/>
    <w:rsid w:val="00767207"/>
    <w:rsid w:val="0077539D"/>
    <w:rsid w:val="0078456B"/>
    <w:rsid w:val="00787B82"/>
    <w:rsid w:val="007A0B9E"/>
    <w:rsid w:val="007A1247"/>
    <w:rsid w:val="007C2D58"/>
    <w:rsid w:val="007C796C"/>
    <w:rsid w:val="007D38F5"/>
    <w:rsid w:val="007E21D2"/>
    <w:rsid w:val="007F381E"/>
    <w:rsid w:val="007F7EBD"/>
    <w:rsid w:val="008068AE"/>
    <w:rsid w:val="008129A7"/>
    <w:rsid w:val="00847B01"/>
    <w:rsid w:val="00853A4C"/>
    <w:rsid w:val="0086068A"/>
    <w:rsid w:val="00877E0A"/>
    <w:rsid w:val="008820F0"/>
    <w:rsid w:val="008911F9"/>
    <w:rsid w:val="00892044"/>
    <w:rsid w:val="008A32FE"/>
    <w:rsid w:val="008A6D30"/>
    <w:rsid w:val="008B2A1C"/>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62D6A"/>
    <w:rsid w:val="00A71968"/>
    <w:rsid w:val="00A71AC7"/>
    <w:rsid w:val="00A75CB4"/>
    <w:rsid w:val="00A93FC4"/>
    <w:rsid w:val="00A9712C"/>
    <w:rsid w:val="00AA2C49"/>
    <w:rsid w:val="00AB0F7A"/>
    <w:rsid w:val="00AB6BD6"/>
    <w:rsid w:val="00AC7325"/>
    <w:rsid w:val="00AE54AC"/>
    <w:rsid w:val="00AE798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517B"/>
    <w:rsid w:val="00C564DA"/>
    <w:rsid w:val="00C60010"/>
    <w:rsid w:val="00C60924"/>
    <w:rsid w:val="00C60C31"/>
    <w:rsid w:val="00C701CA"/>
    <w:rsid w:val="00C70662"/>
    <w:rsid w:val="00C82FEE"/>
    <w:rsid w:val="00CA1D5B"/>
    <w:rsid w:val="00CB3EC8"/>
    <w:rsid w:val="00CB7B46"/>
    <w:rsid w:val="00CD245D"/>
    <w:rsid w:val="00CD2602"/>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B6FAE"/>
    <w:rsid w:val="00DF2133"/>
    <w:rsid w:val="00E32CDC"/>
    <w:rsid w:val="00E34C7D"/>
    <w:rsid w:val="00E40425"/>
    <w:rsid w:val="00E518EF"/>
    <w:rsid w:val="00E702AD"/>
    <w:rsid w:val="00E70364"/>
    <w:rsid w:val="00E8129C"/>
    <w:rsid w:val="00E9763B"/>
    <w:rsid w:val="00EA6BCD"/>
    <w:rsid w:val="00EB397D"/>
    <w:rsid w:val="00EC4F69"/>
    <w:rsid w:val="00ED6100"/>
    <w:rsid w:val="00ED6DD2"/>
    <w:rsid w:val="00EE11AE"/>
    <w:rsid w:val="00EE1464"/>
    <w:rsid w:val="00EE6AF6"/>
    <w:rsid w:val="00EF1852"/>
    <w:rsid w:val="00EF3316"/>
    <w:rsid w:val="00F03EE7"/>
    <w:rsid w:val="00F0612A"/>
    <w:rsid w:val="00F160CD"/>
    <w:rsid w:val="00F23B4D"/>
    <w:rsid w:val="00F25B62"/>
    <w:rsid w:val="00F4294B"/>
    <w:rsid w:val="00F63A5F"/>
    <w:rsid w:val="00F64DA3"/>
    <w:rsid w:val="00F725D2"/>
    <w:rsid w:val="00F73FEF"/>
    <w:rsid w:val="00F83617"/>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customStyle="1" w:styleId="UnresolvedMention1">
    <w:name w:val="Unresolved Mention1"/>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s.gov/parkhistory/online_books/sitk/adhi/index.htm" TargetMode="External"/><Relationship Id="rId5" Type="http://schemas.openxmlformats.org/officeDocument/2006/relationships/hyperlink" Target="https://mtalab.adfg.alaska.gov/OTO/marking.aspx" TargetMode="External"/><Relationship Id="rId4" Type="http://schemas.openxmlformats.org/officeDocument/2006/relationships/hyperlink" Target="https://www.adfg.alaska.gov/index.cfm?adfg=commercialbyareasoutheast.salmon_research_p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E McGreal</cp:lastModifiedBy>
  <cp:revision>3</cp:revision>
  <cp:lastPrinted>2025-02-27T21:53:00Z</cp:lastPrinted>
  <dcterms:created xsi:type="dcterms:W3CDTF">2025-04-10T18:19:00Z</dcterms:created>
  <dcterms:modified xsi:type="dcterms:W3CDTF">2025-04-10T18:29:00Z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2694e015dfb806fdf044d7413b46daa521b14c8096d219013df8f02d599a29b9</vt:lpwstr>
  </property>
</Properties>
</file>