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C43B" w14:textId="6764F219"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their stewardship</w:t>
      </w:r>
      <w:r>
        <w:t xml:space="preserve"> </w:t>
      </w:r>
      <w:r w:rsidR="00E518EF">
        <w:t xml:space="preserve">such that they represent ‘vignettes of primitive America’.  For natural resources, </w:t>
      </w:r>
      <w:ins w:id="0" w:author="Gende, Scott M" w:date="2025-02-28T08:37:00Z">
        <w:r w:rsidR="00B44449">
          <w:t xml:space="preserve">this mandate equates to a </w:t>
        </w:r>
      </w:ins>
      <w:del w:id="1" w:author="Gende, Scott M" w:date="2025-02-28T08:37:00Z">
        <w:r w:rsidR="00E518EF" w:rsidDel="00B44449">
          <w:delText xml:space="preserve">the </w:delText>
        </w:r>
      </w:del>
      <w:r w:rsidR="00E518EF">
        <w:t xml:space="preserve">management target </w:t>
      </w:r>
      <w:del w:id="2" w:author="Gende, Scott M" w:date="2025-02-28T08:37:00Z">
        <w:r w:rsidR="00E518EF" w:rsidDel="00B44449">
          <w:delText xml:space="preserve">has </w:delText>
        </w:r>
        <w:r w:rsidR="00AC7325" w:rsidDel="00B44449">
          <w:delText xml:space="preserve">always </w:delText>
        </w:r>
        <w:r w:rsidR="00E518EF" w:rsidDel="00B44449">
          <w:delText xml:space="preserve">been to </w:delText>
        </w:r>
      </w:del>
      <w:ins w:id="3" w:author="Gende, Scott M" w:date="2025-02-28T08:37:00Z">
        <w:r w:rsidR="00B44449">
          <w:t xml:space="preserve">of </w:t>
        </w:r>
      </w:ins>
      <w:r w:rsidR="00AC7325">
        <w:t>maintain</w:t>
      </w:r>
      <w:ins w:id="4" w:author="Gende, Scott M" w:date="2025-02-28T08:37:00Z">
        <w:r w:rsidR="00B44449">
          <w:t>ing</w:t>
        </w:r>
      </w:ins>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endemic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harm to ecosystems </w:t>
      </w:r>
      <w:r w:rsidR="004652DC">
        <w:t>can</w:t>
      </w:r>
      <w:r w:rsidR="005B6630">
        <w:t xml:space="preserve"> also be driven by </w:t>
      </w:r>
      <w:r w:rsidR="00E518EF">
        <w:t xml:space="preserve">a </w:t>
      </w:r>
      <w:r w:rsidR="005B6630">
        <w:t xml:space="preserve">hyperabundance of </w:t>
      </w:r>
      <w:r w:rsidR="003D3FEA">
        <w:t>an</w:t>
      </w:r>
      <w:r w:rsidR="005B6630">
        <w:t xml:space="preserve"> endemic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04C794B" w:rsidR="00E518EF" w:rsidRDefault="00120383" w:rsidP="00966D11">
      <w:pPr>
        <w:spacing w:after="0" w:line="480" w:lineRule="auto"/>
        <w:ind w:firstLine="720"/>
      </w:pPr>
      <w:r>
        <w:t xml:space="preserve">For example, in </w:t>
      </w:r>
      <w:r w:rsidR="00847B01">
        <w:t xml:space="preserve">Yellowstone </w:t>
      </w:r>
      <w:r w:rsidR="005B6630">
        <w:t>National Park</w:t>
      </w:r>
      <w:r>
        <w:t xml:space="preserve"> </w:t>
      </w:r>
      <w:r w:rsidR="005B6630">
        <w:t xml:space="preserve">endemic mountain pine beetles have recently decimated coniferous forests due to a lack of cold winter temperatures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densities of endemic white-tailed deer, capable of intense foraging on vegetation and the depletion of resources on which other endemic species depend (</w:t>
      </w:r>
      <w:r w:rsidR="00656692">
        <w:t>Miller et al. 2023</w:t>
      </w:r>
      <w:r w:rsidR="00F9748D">
        <w:t xml:space="preserve">). </w:t>
      </w:r>
    </w:p>
    <w:p w14:paraId="19DB7BF7" w14:textId="0D897175"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a hyperabundance of some endemic species exceed</w:t>
      </w:r>
      <w:r w:rsidR="004652DC">
        <w:t>s</w:t>
      </w:r>
      <w:r w:rsidR="00686A4A">
        <w:t xml:space="preserve"> the natural range of variation</w:t>
      </w:r>
      <w:r w:rsidR="00AB0F7A">
        <w:t>,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 which focuses on a </w:t>
      </w:r>
      <w:r w:rsidR="00907B16">
        <w:t xml:space="preserve">river </w:t>
      </w:r>
      <w:r w:rsidR="00BC69AC">
        <w:t xml:space="preserve">in a small National Historical Park in Sitka, Alaska. </w:t>
      </w:r>
    </w:p>
    <w:p w14:paraId="69599B5F" w14:textId="46BC6EA4"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 xml:space="preserve">coastal park located in </w:t>
      </w:r>
      <w:ins w:id="5" w:author="Gende, Scott M" w:date="2025-02-28T08:37:00Z">
        <w:r w:rsidR="00B44449">
          <w:t xml:space="preserve">the </w:t>
        </w:r>
      </w:ins>
      <w:r>
        <w:t>southern panhandle of Alaska</w:t>
      </w:r>
      <w:ins w:id="6" w:author="Gende, Scott M" w:date="2025-02-28T08:38:00Z">
        <w:r w:rsidR="00B44449">
          <w:t xml:space="preserve">.  The site </w:t>
        </w:r>
      </w:ins>
      <w:del w:id="7" w:author="Gende, Scott M" w:date="2025-02-28T08:38:00Z">
        <w:r w:rsidR="008A32FE" w:rsidDel="00B44449">
          <w:delText xml:space="preserve">, which </w:delText>
        </w:r>
      </w:del>
      <w:r w:rsidR="008A32FE">
        <w:t xml:space="preserve">was designated a </w:t>
      </w:r>
      <w:ins w:id="8" w:author="Gende, Scott M" w:date="2025-02-28T08:38:00Z">
        <w:r w:rsidR="00B44449">
          <w:t>n</w:t>
        </w:r>
      </w:ins>
      <w:del w:id="9" w:author="Gende, Scott M" w:date="2025-02-28T08:38:00Z">
        <w:r w:rsidR="008A32FE" w:rsidDel="00B44449">
          <w:delText>N</w:delText>
        </w:r>
      </w:del>
      <w:r w:rsidR="008A32FE">
        <w:t xml:space="preserve">ational </w:t>
      </w:r>
      <w:del w:id="10" w:author="Gende, Scott M" w:date="2025-02-28T08:38:00Z">
        <w:r w:rsidR="008A32FE" w:rsidDel="00B44449">
          <w:delText xml:space="preserve">Monument </w:delText>
        </w:r>
      </w:del>
      <w:ins w:id="11" w:author="Gende, Scott M" w:date="2025-02-28T08:38:00Z">
        <w:r w:rsidR="00B44449">
          <w:t xml:space="preserve">monument </w:t>
        </w:r>
      </w:ins>
      <w:r w:rsidR="008A32FE">
        <w:t xml:space="preserve">in 1910 and </w:t>
      </w:r>
      <w:ins w:id="12" w:author="Gende, Scott M" w:date="2025-02-28T08:38:00Z">
        <w:r w:rsidR="00B44449">
          <w:t xml:space="preserve">a national </w:t>
        </w:r>
      </w:ins>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area where a battle occurred in </w:t>
      </w:r>
      <w:r w:rsidR="00AC7325">
        <w:rPr>
          <w:rFonts w:cstheme="minorHAnsi"/>
          <w:color w:val="202122"/>
          <w:shd w:val="clear" w:color="auto" w:fill="FFFFFF"/>
        </w:rPr>
        <w:t xml:space="preserve">1804 between native Tlingit and Russian </w:t>
      </w:r>
      <w:commentRangeStart w:id="13"/>
      <w:r w:rsidR="00AC7325">
        <w:rPr>
          <w:rFonts w:cstheme="minorHAnsi"/>
          <w:color w:val="202122"/>
          <w:shd w:val="clear" w:color="auto" w:fill="FFFFFF"/>
        </w:rPr>
        <w:t>colonizers</w:t>
      </w:r>
      <w:commentRangeEnd w:id="13"/>
      <w:r w:rsidR="003D4FE4">
        <w:rPr>
          <w:rStyle w:val="CommentReference"/>
        </w:rPr>
        <w:commentReference w:id="13"/>
      </w:r>
      <w:r w:rsidR="00AC7325">
        <w:rPr>
          <w:rFonts w:cstheme="minorHAnsi"/>
          <w:color w:val="202122"/>
          <w:shd w:val="clear" w:color="auto" w:fill="FFFFFF"/>
        </w:rPr>
        <w:t>.</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is visited by tens of thousands of tourists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971D8A">
        <w:t>. The park features a</w:t>
      </w:r>
      <w:r w:rsidR="008A32FE">
        <w:t xml:space="preserve"> series of totem poles along designated trails and active</w:t>
      </w:r>
      <w:r w:rsidR="00971D8A">
        <w:t xml:space="preserve"> traditional</w:t>
      </w:r>
      <w:r w:rsidR="008A32FE">
        <w:t xml:space="preserve"> totem carving activities. While its foundational purpose is </w:t>
      </w:r>
      <w:r w:rsidR="00971D8A">
        <w:t xml:space="preserve">the </w:t>
      </w:r>
      <w:r w:rsidR="008A32FE">
        <w:t xml:space="preserve">preservation of a historical event, </w:t>
      </w:r>
      <w:del w:id="14" w:author="Gende, Scott M" w:date="2025-02-28T08:39:00Z">
        <w:r w:rsidR="00971D8A" w:rsidDel="00B44449">
          <w:delText xml:space="preserve">today </w:delText>
        </w:r>
      </w:del>
      <w:r w:rsidR="008A32FE">
        <w:t xml:space="preserve">the park is </w:t>
      </w:r>
      <w:ins w:id="15" w:author="Gende, Scott M" w:date="2025-02-28T08:39:00Z">
        <w:r w:rsidR="00B44449">
          <w:t xml:space="preserve">also </w:t>
        </w:r>
      </w:ins>
      <w:r w:rsidR="008A32FE">
        <w:t>managed</w:t>
      </w:r>
      <w:r w:rsidR="00971D8A">
        <w:t xml:space="preserve"> to</w:t>
      </w:r>
      <w:r w:rsidR="00971D8A">
        <w:rPr>
          <w:rFonts w:cstheme="minorHAnsi"/>
          <w:color w:val="202122"/>
          <w:shd w:val="clear" w:color="auto" w:fill="FFFFFF"/>
        </w:rPr>
        <w:t xml:space="preserve"> preserve the </w:t>
      </w:r>
      <w:del w:id="16" w:author="Gende, Scott M" w:date="2025-02-28T08:40:00Z">
        <w:r w:rsidR="00971D8A" w:rsidDel="00B44449">
          <w:rPr>
            <w:rFonts w:cstheme="minorHAnsi"/>
            <w:color w:val="202122"/>
            <w:shd w:val="clear" w:color="auto" w:fill="FFFFFF"/>
          </w:rPr>
          <w:delText xml:space="preserve">river and the surrounding </w:delText>
        </w:r>
        <w:r w:rsidR="0023159F" w:rsidDel="00B44449">
          <w:rPr>
            <w:rFonts w:cstheme="minorHAnsi"/>
            <w:color w:val="202122"/>
            <w:shd w:val="clear" w:color="auto" w:fill="FFFFFF"/>
          </w:rPr>
          <w:delText>area</w:delText>
        </w:r>
        <w:r w:rsidR="00D73626" w:rsidDel="00B44449">
          <w:rPr>
            <w:rFonts w:cstheme="minorHAnsi"/>
            <w:color w:val="202122"/>
            <w:shd w:val="clear" w:color="auto" w:fill="FFFFFF"/>
          </w:rPr>
          <w:delText>,</w:delText>
        </w:r>
        <w:r w:rsidR="00D73626" w:rsidDel="00B44449">
          <w:delText xml:space="preserve"> </w:delText>
        </w:r>
        <w:r w:rsidR="008A32FE" w:rsidDel="00B44449">
          <w:delText xml:space="preserve">ecosystems which include mature </w:delText>
        </w:r>
      </w:del>
      <w:r w:rsidR="008A32FE">
        <w:t>spruce-hemlock forest</w:t>
      </w:r>
      <w:ins w:id="17" w:author="Gende, Scott M" w:date="2025-02-28T08:40:00Z">
        <w:r w:rsidR="00B44449">
          <w:t>, riparia</w:t>
        </w:r>
      </w:ins>
      <w:ins w:id="18" w:author="Gende, Scott M" w:date="2025-02-28T08:41:00Z">
        <w:r w:rsidR="00B44449">
          <w:t xml:space="preserve">n ecosystem, </w:t>
        </w:r>
      </w:ins>
      <w:del w:id="19" w:author="Gende, Scott M" w:date="2025-02-28T08:40:00Z">
        <w:r w:rsidR="008A32FE" w:rsidDel="00B44449">
          <w:delText>s</w:delText>
        </w:r>
      </w:del>
      <w:del w:id="20" w:author="Gende, Scott M" w:date="2025-02-28T08:41:00Z">
        <w:r w:rsidR="008A32FE" w:rsidDel="00B44449">
          <w:delText xml:space="preserve"> </w:delText>
        </w:r>
      </w:del>
      <w:r w:rsidR="008A32FE">
        <w:t>and the Indian River</w:t>
      </w:r>
      <w:r w:rsidR="00D73626">
        <w:t xml:space="preserve">, </w:t>
      </w:r>
      <w:ins w:id="21" w:author="Gende, Scott M" w:date="2025-02-28T08:40:00Z">
        <w:r w:rsidR="00B44449">
          <w:t xml:space="preserve">which includes a section of </w:t>
        </w:r>
      </w:ins>
      <w:r w:rsidR="00D73626">
        <w:t>the</w:t>
      </w:r>
      <w:r w:rsidR="008A32FE">
        <w:t xml:space="preserve"> main reach and </w:t>
      </w:r>
      <w:ins w:id="22" w:author="Gende, Scott M" w:date="2025-02-28T08:40:00Z">
        <w:r w:rsidR="00B44449">
          <w:t xml:space="preserve">the </w:t>
        </w:r>
      </w:ins>
      <w:r w:rsidR="008A32FE">
        <w:t xml:space="preserve">intertidal area </w:t>
      </w:r>
      <w:del w:id="23" w:author="Gende, Scott M" w:date="2025-02-28T08:40:00Z">
        <w:r w:rsidR="00D73626" w:rsidDel="00B44449">
          <w:delText xml:space="preserve">of </w:delText>
        </w:r>
      </w:del>
      <w:r w:rsidR="00D73626">
        <w:t xml:space="preserve">which </w:t>
      </w:r>
      <w:r w:rsidR="008A32FE">
        <w:t>fall</w:t>
      </w:r>
      <w:ins w:id="24" w:author="Gende, Scott M" w:date="2025-02-28T08:40:00Z">
        <w:r w:rsidR="00B44449">
          <w:t>s</w:t>
        </w:r>
      </w:ins>
      <w:r w:rsidR="008A32FE">
        <w:t xml:space="preserve"> within the park boundaries.  </w:t>
      </w:r>
    </w:p>
    <w:p w14:paraId="1C77ED65" w14:textId="1C109E2B"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del w:id="25" w:author="Gende, Scott M" w:date="2025-02-28T08:41:00Z">
        <w:r w:rsidR="0023159F" w:rsidDel="00B44449">
          <w:rPr>
            <w:rFonts w:cstheme="minorHAnsi"/>
            <w:color w:val="202122"/>
            <w:shd w:val="clear" w:color="auto" w:fill="FFFFFF"/>
          </w:rPr>
          <w:delText>is</w:delText>
        </w:r>
        <w:r w:rsidDel="00B44449">
          <w:rPr>
            <w:rFonts w:cstheme="minorHAnsi"/>
            <w:color w:val="202122"/>
            <w:shd w:val="clear" w:color="auto" w:fill="FFFFFF"/>
          </w:rPr>
          <w:delText xml:space="preserve"> </w:delText>
        </w:r>
      </w:del>
      <w:ins w:id="26" w:author="Gende, Scott M" w:date="2025-02-28T08:41:00Z">
        <w:r w:rsidR="00B44449">
          <w:rPr>
            <w:rFonts w:cstheme="minorHAnsi"/>
            <w:color w:val="202122"/>
            <w:shd w:val="clear" w:color="auto" w:fill="FFFFFF"/>
          </w:rPr>
          <w:t xml:space="preserve">was </w:t>
        </w:r>
      </w:ins>
      <w:r>
        <w:rPr>
          <w:rFonts w:cstheme="minorHAnsi"/>
          <w:color w:val="202122"/>
          <w:shd w:val="clear" w:color="auto" w:fill="FFFFFF"/>
        </w:rPr>
        <w:t xml:space="preserve">particularly valued for its </w:t>
      </w:r>
      <w:del w:id="27" w:author="Gende, Scott M" w:date="2025-02-28T08:41:00Z">
        <w:r w:rsidDel="00B44449">
          <w:rPr>
            <w:rFonts w:cstheme="minorHAnsi"/>
            <w:color w:val="202122"/>
            <w:shd w:val="clear" w:color="auto" w:fill="FFFFFF"/>
          </w:rPr>
          <w:delText xml:space="preserve">close </w:delText>
        </w:r>
      </w:del>
      <w:r>
        <w:rPr>
          <w:rFonts w:cstheme="minorHAnsi"/>
          <w:color w:val="202122"/>
          <w:shd w:val="clear" w:color="auto" w:fill="FFFFFF"/>
        </w:rPr>
        <w:t>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commentRangeStart w:id="28"/>
      <w:r w:rsidR="005B2D22">
        <w:rPr>
          <w:rFonts w:cstheme="minorHAnsi"/>
          <w:color w:val="202122"/>
          <w:shd w:val="clear" w:color="auto" w:fill="FFFFFF"/>
        </w:rPr>
        <w:t>(</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commentRangeEnd w:id="28"/>
      <w:proofErr w:type="spellEnd"/>
      <w:r w:rsidR="0023159F">
        <w:rPr>
          <w:rStyle w:val="CommentReference"/>
        </w:rPr>
        <w:commentReference w:id="28"/>
      </w:r>
      <w:r w:rsidR="005B2D22">
        <w:rPr>
          <w:rFonts w:cstheme="minorHAnsi"/>
          <w:color w:val="202122"/>
          <w:shd w:val="clear" w:color="auto" w:fill="FFFFFF"/>
        </w:rPr>
        <w:t xml:space="preserve">), </w:t>
      </w:r>
      <w:proofErr w:type="spellStart"/>
      <w:r w:rsidR="006B67AF">
        <w:rPr>
          <w:rFonts w:cstheme="minorHAnsi"/>
          <w:color w:val="202122"/>
          <w:shd w:val="clear" w:color="auto" w:fill="FFFFFF"/>
        </w:rPr>
        <w:t>coho</w:t>
      </w:r>
      <w:proofErr w:type="spellEnd"/>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del w:id="29" w:author="Scott" w:date="2025-03-07T16:22:00Z">
        <w:r w:rsidR="006B67AF" w:rsidDel="003D4FE4">
          <w:rPr>
            <w:rFonts w:cstheme="minorHAnsi"/>
            <w:color w:val="202122"/>
            <w:shd w:val="clear" w:color="auto" w:fill="FFFFFF"/>
          </w:rPr>
          <w:delText xml:space="preserve">and </w:delText>
        </w:r>
      </w:del>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 xml:space="preserve">O. </w:t>
      </w:r>
      <w:proofErr w:type="spellStart"/>
      <w:r w:rsidR="00EB397D" w:rsidRPr="00EB397D">
        <w:rPr>
          <w:rFonts w:cstheme="minorHAnsi"/>
          <w:i/>
          <w:iCs/>
          <w:color w:val="202122"/>
          <w:shd w:val="clear" w:color="auto" w:fill="FFFFFF"/>
        </w:rPr>
        <w:t>tshawytscha</w:t>
      </w:r>
      <w:proofErr w:type="spellEnd"/>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ins w:id="30" w:author="Scott" w:date="2025-03-07T16:22:00Z">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ins>
      <w:r>
        <w:rPr>
          <w:rFonts w:cstheme="minorHAnsi"/>
          <w:color w:val="202122"/>
          <w:shd w:val="clear" w:color="auto" w:fill="FFFFFF"/>
        </w:rPr>
        <w:t>(Thornton 1998)</w:t>
      </w:r>
      <w:ins w:id="31" w:author="Scott" w:date="2025-03-07T16:22:00Z">
        <w:r w:rsidR="003D4FE4">
          <w:rPr>
            <w:rFonts w:cstheme="minorHAnsi"/>
            <w:color w:val="202122"/>
            <w:shd w:val="clear" w:color="auto" w:fill="FFFFFF"/>
          </w:rPr>
          <w:t xml:space="preserve">, the latter which is the </w:t>
        </w:r>
      </w:ins>
      <w:del w:id="32" w:author="Scott" w:date="2025-03-07T16:22:00Z">
        <w:r w:rsidDel="003D4FE4">
          <w:rPr>
            <w:rFonts w:cstheme="minorHAnsi"/>
            <w:color w:val="202122"/>
            <w:shd w:val="clear" w:color="auto" w:fill="FFFFFF"/>
          </w:rPr>
          <w:delText xml:space="preserve">. </w:delText>
        </w:r>
        <w:r w:rsidR="006B67AF" w:rsidDel="003D4FE4">
          <w:rPr>
            <w:rFonts w:cstheme="minorHAnsi"/>
            <w:color w:val="202122"/>
            <w:shd w:val="clear" w:color="auto" w:fill="FFFFFF"/>
          </w:rPr>
          <w:delText xml:space="preserve">The </w:delText>
        </w:r>
      </w:del>
      <w:r w:rsidR="006B67AF">
        <w:rPr>
          <w:rFonts w:cstheme="minorHAnsi"/>
          <w:color w:val="202122"/>
          <w:shd w:val="clear" w:color="auto" w:fill="FFFFFF"/>
        </w:rPr>
        <w:t>most numerically abundant species</w:t>
      </w:r>
      <w:ins w:id="33" w:author="Scott" w:date="2025-03-07T16:22:00Z">
        <w:r w:rsidR="003D4FE4">
          <w:rPr>
            <w:rFonts w:cstheme="minorHAnsi"/>
            <w:color w:val="202122"/>
            <w:shd w:val="clear" w:color="auto" w:fill="FFFFFF"/>
          </w:rPr>
          <w:t xml:space="preserve">.  Pink salmon </w:t>
        </w:r>
      </w:ins>
      <w:del w:id="34" w:author="Scott" w:date="2025-03-07T16:22:00Z">
        <w:r w:rsidR="006B67AF" w:rsidDel="003D4FE4">
          <w:rPr>
            <w:rFonts w:cstheme="minorHAnsi"/>
            <w:color w:val="202122"/>
            <w:shd w:val="clear" w:color="auto" w:fill="FFFFFF"/>
          </w:rPr>
          <w:delText xml:space="preserve"> is pink salmon (</w:delText>
        </w:r>
        <w:r w:rsidR="00EB397D" w:rsidRPr="00EB397D" w:rsidDel="003D4FE4">
          <w:rPr>
            <w:rFonts w:cstheme="minorHAnsi"/>
            <w:i/>
            <w:iCs/>
            <w:color w:val="202122"/>
            <w:shd w:val="clear" w:color="auto" w:fill="FFFFFF"/>
          </w:rPr>
          <w:delText>O. gorbuscha</w:delText>
        </w:r>
        <w:r w:rsidR="00EB397D" w:rsidDel="003D4FE4">
          <w:rPr>
            <w:rFonts w:cstheme="minorHAnsi"/>
            <w:color w:val="202122"/>
            <w:shd w:val="clear" w:color="auto" w:fill="FFFFFF"/>
          </w:rPr>
          <w:delText xml:space="preserve">, </w:delText>
        </w:r>
        <w:r w:rsidR="00EB397D" w:rsidRPr="00EB397D" w:rsidDel="003D4FE4">
          <w:rPr>
            <w:rFonts w:cstheme="minorHAnsi"/>
            <w:color w:val="202122"/>
            <w:shd w:val="clear" w:color="auto" w:fill="FFFFFF"/>
          </w:rPr>
          <w:delText>Sti’moon, cháas’</w:delText>
        </w:r>
        <w:r w:rsidR="006B67AF" w:rsidDel="003D4FE4">
          <w:rPr>
            <w:rFonts w:cstheme="minorHAnsi"/>
            <w:color w:val="202122"/>
            <w:shd w:val="clear" w:color="auto" w:fill="FFFFFF"/>
          </w:rPr>
          <w:delText xml:space="preserve">) which </w:delText>
        </w:r>
      </w:del>
      <w:r w:rsidR="006B67AF">
        <w:rPr>
          <w:rFonts w:cstheme="minorHAnsi"/>
          <w:color w:val="202122"/>
          <w:shd w:val="clear" w:color="auto" w:fill="FFFFFF"/>
        </w:rPr>
        <w:t xml:space="preserve">typically return to spawn </w:t>
      </w:r>
      <w:del w:id="35" w:author="Gende, Scott M" w:date="2025-02-28T08:42:00Z">
        <w:r w:rsidR="006B67AF" w:rsidDel="00B44449">
          <w:rPr>
            <w:rFonts w:cstheme="minorHAnsi"/>
            <w:color w:val="202122"/>
            <w:shd w:val="clear" w:color="auto" w:fill="FFFFFF"/>
          </w:rPr>
          <w:delText xml:space="preserve">(lay their eggs in the gravel) </w:delText>
        </w:r>
      </w:del>
      <w:r w:rsidR="006B67AF">
        <w:rPr>
          <w:rFonts w:cstheme="minorHAnsi"/>
          <w:color w:val="202122"/>
          <w:shd w:val="clear" w:color="auto" w:fill="FFFFFF"/>
        </w:rPr>
        <w:t xml:space="preserve">in </w:t>
      </w:r>
      <w:ins w:id="36" w:author="Scott" w:date="2025-03-07T16:23:00Z">
        <w:r w:rsidR="003D4FE4">
          <w:rPr>
            <w:rFonts w:cstheme="minorHAnsi"/>
            <w:color w:val="202122"/>
            <w:shd w:val="clear" w:color="auto" w:fill="FFFFFF"/>
          </w:rPr>
          <w:t>late summer</w:t>
        </w:r>
      </w:ins>
      <w:del w:id="37" w:author="Scott" w:date="2025-03-07T16:23:00Z">
        <w:r w:rsidR="006B67AF" w:rsidDel="003D4FE4">
          <w:rPr>
            <w:rFonts w:cstheme="minorHAnsi"/>
            <w:color w:val="202122"/>
            <w:shd w:val="clear" w:color="auto" w:fill="FFFFFF"/>
          </w:rPr>
          <w:delText>Aug</w:delText>
        </w:r>
      </w:del>
      <w:del w:id="38" w:author="Scott" w:date="2025-03-07T16:22:00Z">
        <w:r w:rsidR="006B67AF" w:rsidDel="003D4FE4">
          <w:rPr>
            <w:rFonts w:cstheme="minorHAnsi"/>
            <w:color w:val="202122"/>
            <w:shd w:val="clear" w:color="auto" w:fill="FFFFFF"/>
          </w:rPr>
          <w:delText>ust</w:delText>
        </w:r>
      </w:del>
      <w:r w:rsidR="006B67AF">
        <w:rPr>
          <w:rFonts w:cstheme="minorHAnsi"/>
          <w:color w:val="202122"/>
          <w:shd w:val="clear" w:color="auto" w:fill="FFFFFF"/>
        </w:rPr>
        <w:t xml:space="preserve">.  </w:t>
      </w:r>
      <w:ins w:id="39" w:author="Gende, Scott M" w:date="2025-02-28T08:42:00Z">
        <w:r w:rsidR="00B44449">
          <w:rPr>
            <w:rFonts w:cstheme="minorHAnsi"/>
            <w:color w:val="202122"/>
            <w:shd w:val="clear" w:color="auto" w:fill="FFFFFF"/>
          </w:rPr>
          <w:t xml:space="preserve">When </w:t>
        </w:r>
      </w:ins>
      <w:del w:id="40" w:author="Gende, Scott M" w:date="2025-02-28T08:42:00Z">
        <w:r w:rsidR="006B67AF" w:rsidDel="00B44449">
          <w:rPr>
            <w:rFonts w:cstheme="minorHAnsi"/>
            <w:color w:val="202122"/>
            <w:shd w:val="clear" w:color="auto" w:fill="FFFFFF"/>
          </w:rPr>
          <w:delText xml:space="preserve">The </w:delText>
        </w:r>
      </w:del>
      <w:ins w:id="41" w:author="Gende, Scott M" w:date="2025-02-28T08:42:00Z">
        <w:r w:rsidR="00B44449">
          <w:rPr>
            <w:rFonts w:cstheme="minorHAnsi"/>
            <w:color w:val="202122"/>
            <w:shd w:val="clear" w:color="auto" w:fill="FFFFFF"/>
          </w:rPr>
          <w:t xml:space="preserve">the </w:t>
        </w:r>
      </w:ins>
      <w:r w:rsidR="006B67AF">
        <w:rPr>
          <w:rFonts w:cstheme="minorHAnsi"/>
          <w:color w:val="202122"/>
          <w:shd w:val="clear" w:color="auto" w:fill="FFFFFF"/>
        </w:rPr>
        <w:t>eggs hatch in the spring</w:t>
      </w:r>
      <w:ins w:id="42" w:author="Gende, Scott M" w:date="2025-02-28T08:42:00Z">
        <w:r w:rsidR="00B44449">
          <w:rPr>
            <w:rFonts w:cstheme="minorHAnsi"/>
            <w:color w:val="202122"/>
            <w:shd w:val="clear" w:color="auto" w:fill="FFFFFF"/>
          </w:rPr>
          <w:t xml:space="preserve"> juvenile pink salmon emerge from the river gravel</w:t>
        </w:r>
        <w:del w:id="43" w:author="Scott" w:date="2025-03-02T14:57:00Z">
          <w:r w:rsidR="00B44449" w:rsidDel="00414B6E">
            <w:rPr>
              <w:rFonts w:cstheme="minorHAnsi"/>
              <w:color w:val="202122"/>
              <w:shd w:val="clear" w:color="auto" w:fill="FFFFFF"/>
            </w:rPr>
            <w:delText xml:space="preserve"> </w:delText>
          </w:r>
        </w:del>
      </w:ins>
      <w:r w:rsidR="006B67AF">
        <w:rPr>
          <w:rFonts w:cstheme="minorHAnsi"/>
          <w:color w:val="202122"/>
          <w:shd w:val="clear" w:color="auto" w:fill="FFFFFF"/>
        </w:rPr>
        <w:t xml:space="preserve"> </w:t>
      </w:r>
      <w:r w:rsidRPr="00CD14B8">
        <w:t xml:space="preserve">and </w:t>
      </w:r>
      <w:del w:id="44" w:author="Gende, Scott M" w:date="2025-02-28T08:43:00Z">
        <w:r w:rsidR="0023159F" w:rsidDel="00B44449">
          <w:delText xml:space="preserve">juveniles </w:delText>
        </w:r>
      </w:del>
      <w:r w:rsidR="006B67AF">
        <w:t xml:space="preserve">immediately </w:t>
      </w:r>
      <w:ins w:id="45" w:author="Gende, Scott M" w:date="2025-02-28T08:43:00Z">
        <w:r w:rsidR="00B44449">
          <w:t xml:space="preserve">migrate to </w:t>
        </w:r>
      </w:ins>
      <w:del w:id="46" w:author="Gende, Scott M" w:date="2025-02-28T08:43:00Z">
        <w:r w:rsidRPr="00CD14B8" w:rsidDel="00B44449">
          <w:delText xml:space="preserve">enter </w:delText>
        </w:r>
      </w:del>
      <w:r w:rsidRPr="00CD14B8">
        <w:t xml:space="preserve">the ocean, </w:t>
      </w:r>
      <w:r>
        <w:t>with all members of a brood</w:t>
      </w:r>
      <w:r w:rsidRPr="00CD14B8">
        <w:t xml:space="preserve"> return</w:t>
      </w:r>
      <w:r>
        <w:t>ing</w:t>
      </w:r>
      <w:r w:rsidRPr="00CD14B8">
        <w:t xml:space="preserve"> to spawn</w:t>
      </w:r>
      <w:ins w:id="47" w:author="Scott" w:date="2025-03-07T16:23:00Z">
        <w:r w:rsidR="003D4FE4">
          <w:t xml:space="preserve"> as adults</w:t>
        </w:r>
      </w:ins>
      <w:r w:rsidRPr="00CD14B8">
        <w:t xml:space="preserve"> two years later. This leads to two genetically distinct runs in even numbered and odd numbered years</w:t>
      </w:r>
      <w:r w:rsidR="00F0612A">
        <w:t>,</w:t>
      </w:r>
      <w:r w:rsidR="006B67AF">
        <w:t xml:space="preserve"> although</w:t>
      </w:r>
      <w:r w:rsidRPr="00CD14B8">
        <w:t xml:space="preserve"> </w:t>
      </w:r>
      <w:r w:rsidR="006B67AF">
        <w:t>u</w:t>
      </w:r>
      <w:r w:rsidRPr="00CD14B8">
        <w:t>nlike regions</w:t>
      </w:r>
      <w:r>
        <w:t xml:space="preserve"> further north or south</w:t>
      </w:r>
      <w:r w:rsidRPr="00CD14B8">
        <w:t xml:space="preserve">, the rivers </w:t>
      </w:r>
      <w:ins w:id="48" w:author="Gende, Scott M" w:date="2025-02-28T08:43:00Z">
        <w:r w:rsidR="00B44449">
          <w:t xml:space="preserve">in this area </w:t>
        </w:r>
      </w:ins>
      <w:del w:id="49" w:author="Gende, Scott M" w:date="2025-02-28T08:43:00Z">
        <w:r w:rsidRPr="00CD14B8" w:rsidDel="00B44449">
          <w:delText xml:space="preserve">of northern southeast Alaska </w:delText>
        </w:r>
      </w:del>
      <w:r w:rsidRPr="00CD14B8">
        <w:t xml:space="preserve">see </w:t>
      </w:r>
      <w:ins w:id="50" w:author="Gende, Scott M" w:date="2025-02-28T08:44:00Z">
        <w:r w:rsidR="00B44449">
          <w:t xml:space="preserve">less variation in the </w:t>
        </w:r>
      </w:ins>
      <w:ins w:id="51" w:author="Scott" w:date="2025-03-02T14:57:00Z">
        <w:r w:rsidR="00414B6E">
          <w:t>even/odd year abundances</w:t>
        </w:r>
      </w:ins>
      <w:del w:id="52" w:author="Scott" w:date="2025-03-02T14:57:00Z">
        <w:r w:rsidRPr="00CD14B8" w:rsidDel="00414B6E">
          <w:delText xml:space="preserve">even and odd year </w:delText>
        </w:r>
      </w:del>
      <w:ins w:id="53" w:author="Gende, Scott M" w:date="2025-02-28T08:44:00Z">
        <w:del w:id="54" w:author="Scott" w:date="2025-03-02T14:57:00Z">
          <w:r w:rsidR="00B44449" w:rsidDel="00414B6E">
            <w:delText>abundances</w:delText>
          </w:r>
        </w:del>
      </w:ins>
      <w:del w:id="55" w:author="Scott" w:date="2025-03-02T14:57:00Z">
        <w:r w:rsidRPr="00CD14B8" w:rsidDel="00414B6E">
          <w:delText>p</w:delText>
        </w:r>
      </w:del>
      <w:del w:id="56" w:author="Gende, Scott M" w:date="2025-02-28T08:44:00Z">
        <w:r w:rsidRPr="00CD14B8" w:rsidDel="00B44449">
          <w:delText xml:space="preserve">ink salmon </w:delText>
        </w:r>
        <w:r w:rsidDel="00B44449">
          <w:delText>r</w:delText>
        </w:r>
        <w:r w:rsidRPr="00CD14B8" w:rsidDel="00B44449">
          <w:delText>uns that are approximately equal in abundance</w:delText>
        </w:r>
      </w:del>
      <w:r>
        <w:t xml:space="preserve"> (Alaska Department of Fish and Game 2024a)</w:t>
      </w:r>
      <w:r w:rsidRPr="00CD14B8">
        <w:t>.</w:t>
      </w:r>
    </w:p>
    <w:p w14:paraId="4EFABC49" w14:textId="52E4740A"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ins w:id="57" w:author="Gende, Scott M" w:date="2025-02-28T08:46:00Z">
        <w:r w:rsidR="00F23B4D">
          <w:t xml:space="preserve">viewing </w:t>
        </w:r>
      </w:ins>
      <w:r>
        <w:lastRenderedPageBreak/>
        <w:t xml:space="preserve">experience for visitors to the park who </w:t>
      </w:r>
      <w:ins w:id="58" w:author="Gende, Scott M" w:date="2025-02-28T08:44:00Z">
        <w:r w:rsidR="00B44449">
          <w:t xml:space="preserve">observe </w:t>
        </w:r>
      </w:ins>
      <w:del w:id="59" w:author="Gende, Scott M" w:date="2025-02-28T08:44:00Z">
        <w:r w:rsidDel="00B44449">
          <w:delText xml:space="preserve">view </w:delText>
        </w:r>
      </w:del>
      <w:r>
        <w:t xml:space="preserve">the spawning and migrating fish from a footbridge that spans the river.  </w:t>
      </w:r>
      <w:commentRangeStart w:id="60"/>
      <w:commentRangeStart w:id="61"/>
      <w:del w:id="62" w:author="Gende, Scott M" w:date="2025-02-28T08:46:00Z">
        <w:r w:rsidDel="00B44449">
          <w:delText>[WE could insert some photos of spawning fish and perhaps even people looking from the footbridge; APS loves photos].</w:delText>
        </w:r>
        <w:r w:rsidRPr="00683623" w:rsidDel="00B44449">
          <w:delText xml:space="preserve"> </w:delText>
        </w:r>
        <w:commentRangeEnd w:id="60"/>
        <w:r w:rsidR="00F0612A" w:rsidDel="00B44449">
          <w:rPr>
            <w:rStyle w:val="CommentReference"/>
          </w:rPr>
          <w:commentReference w:id="60"/>
        </w:r>
        <w:commentRangeEnd w:id="61"/>
        <w:r w:rsidR="00B44449" w:rsidDel="00B44449">
          <w:rPr>
            <w:rStyle w:val="CommentReference"/>
          </w:rPr>
          <w:commentReference w:id="61"/>
        </w:r>
      </w:del>
      <w:r w:rsidRPr="00CD14B8">
        <w:t xml:space="preserve">Although pink salmon have always been abundant </w:t>
      </w:r>
      <w:del w:id="63" w:author="Gende, Scott M" w:date="2025-02-28T08:53:00Z">
        <w:r w:rsidDel="00F23B4D">
          <w:delText xml:space="preserve">at </w:delText>
        </w:r>
      </w:del>
      <w:ins w:id="64" w:author="Gende, Scott M" w:date="2025-02-28T08:53:00Z">
        <w:r w:rsidR="00F23B4D">
          <w:t xml:space="preserve">in the </w:t>
        </w:r>
      </w:ins>
      <w:r>
        <w:t>Indian River</w:t>
      </w:r>
      <w:r w:rsidRPr="00CD14B8">
        <w:t>, their numbers have increased rapidly in the last thirty years</w:t>
      </w:r>
      <w:r w:rsidR="005C67FF">
        <w:t xml:space="preserve">.  The Alaska Department of Fish and Game (ADFG) peak escapement surveys (numbers of fish that have ‘escaped’ the fishery and successfully returned to spawn in the river) </w:t>
      </w:r>
      <w:ins w:id="65" w:author="Gende, Scott M" w:date="2025-02-28T08:53:00Z">
        <w:r w:rsidR="00F23B4D">
          <w:t xml:space="preserve">demonstrate </w:t>
        </w:r>
      </w:ins>
      <w:del w:id="66" w:author="Gende, Scott M" w:date="2025-02-28T08:54:00Z">
        <w:r w:rsidR="005C67FF" w:rsidDel="00F23B4D">
          <w:delText xml:space="preserve">have estimated </w:delText>
        </w:r>
      </w:del>
      <w:r w:rsidR="005C67FF">
        <w:t>that, since 1980, pink salmon abundance has increased from several thousand to regularly exceeding 100,000 fish annually (</w:t>
      </w:r>
      <w:proofErr w:type="spellStart"/>
      <w:r w:rsidR="005C67FF">
        <w:t>Stopha</w:t>
      </w:r>
      <w:proofErr w:type="spellEnd"/>
      <w:r w:rsidR="005C67FF">
        <w:t xml:space="preserve"> 2015). </w:t>
      </w:r>
      <w:commentRangeStart w:id="67"/>
      <w:commentRangeStart w:id="68"/>
      <w:del w:id="69" w:author="Gende, Scott M" w:date="2025-02-28T08:55:00Z">
        <w:r w:rsidR="005C67FF" w:rsidDel="00F23B4D">
          <w:delText>[[Could we put a graph in here??  Would it be ok to publish the data or ‘reproduce’ it from a publication??</w:delText>
        </w:r>
        <w:commentRangeEnd w:id="67"/>
        <w:r w:rsidR="00F0612A" w:rsidDel="00F23B4D">
          <w:rPr>
            <w:rStyle w:val="CommentReference"/>
          </w:rPr>
          <w:commentReference w:id="67"/>
        </w:r>
        <w:commentRangeEnd w:id="68"/>
        <w:r w:rsidR="00F23B4D" w:rsidDel="00F23B4D">
          <w:rPr>
            <w:rStyle w:val="CommentReference"/>
          </w:rPr>
          <w:commentReference w:id="68"/>
        </w:r>
        <w:r w:rsidR="005C67FF" w:rsidDel="00F23B4D">
          <w:delText xml:space="preserve">]]. </w:delText>
        </w:r>
      </w:del>
      <w:r w:rsidR="005C67FF">
        <w:t>What’s more</w:t>
      </w:r>
      <w:commentRangeStart w:id="70"/>
      <w:commentRangeStart w:id="71"/>
      <w:r w:rsidR="005C67FF">
        <w:t xml:space="preserve">, </w:t>
      </w:r>
      <w:ins w:id="72" w:author="Gende, Scott M" w:date="2025-02-28T08:56:00Z">
        <w:r w:rsidR="00F23B4D">
          <w:t xml:space="preserve">several </w:t>
        </w:r>
      </w:ins>
      <w:r>
        <w:t xml:space="preserve">locals have anecdotally noted </w:t>
      </w:r>
      <w:r w:rsidR="008E5548">
        <w:t>the presence of pink salmon spawning, which used to be limited to August and September, now regularly spans July through October</w:t>
      </w:r>
      <w:commentRangeEnd w:id="70"/>
      <w:r w:rsidR="00F0612A">
        <w:rPr>
          <w:rStyle w:val="CommentReference"/>
        </w:rPr>
        <w:commentReference w:id="70"/>
      </w:r>
      <w:commentRangeEnd w:id="71"/>
      <w:r w:rsidR="00F23B4D">
        <w:rPr>
          <w:rStyle w:val="CommentReference"/>
        </w:rPr>
        <w:commentReference w:id="71"/>
      </w:r>
      <w:r w:rsidR="008E5548">
        <w:t xml:space="preserve">. </w:t>
      </w:r>
      <w:r>
        <w:t xml:space="preserve"> </w:t>
      </w:r>
    </w:p>
    <w:p w14:paraId="3F8E5000" w14:textId="2A783421" w:rsidR="008911F9" w:rsidRDefault="007A0B9E" w:rsidP="00112024">
      <w:pPr>
        <w:spacing w:after="0" w:line="480" w:lineRule="auto"/>
        <w:ind w:firstLine="720"/>
        <w:rPr>
          <w:ins w:id="73" w:author="Gende, Scott M" w:date="2025-02-28T11:03:00Z"/>
        </w:rPr>
      </w:pPr>
      <w:ins w:id="74" w:author="Scott" w:date="2025-03-08T08:54:00Z">
        <w:r>
          <w:t>High salmon densit</w:t>
        </w:r>
      </w:ins>
      <w:ins w:id="75" w:author="Scott" w:date="2025-03-08T08:55:00Z">
        <w:r>
          <w:t xml:space="preserve">ies in the river </w:t>
        </w:r>
      </w:ins>
      <w:ins w:id="76" w:author="Gende, Scott M" w:date="2025-02-28T13:29:00Z">
        <w:del w:id="77" w:author="Scott" w:date="2025-03-08T08:55:00Z">
          <w:r w:rsidR="00310C44" w:rsidDel="007A0B9E">
            <w:delText xml:space="preserve">Elevated </w:delText>
          </w:r>
        </w:del>
      </w:ins>
      <w:ins w:id="78" w:author="Gende, Scott M" w:date="2025-02-28T08:57:00Z">
        <w:del w:id="79" w:author="Scott" w:date="2025-03-08T08:55:00Z">
          <w:r w:rsidR="00184D67" w:rsidDel="007A0B9E">
            <w:delText>abundances of salmon in the river a</w:delText>
          </w:r>
        </w:del>
        <w:r w:rsidR="00184D67">
          <w:t xml:space="preserve">re not </w:t>
        </w:r>
      </w:ins>
      <w:ins w:id="80" w:author="Gende, Scott M" w:date="2025-02-28T10:36:00Z">
        <w:r w:rsidR="00E34C7D">
          <w:t xml:space="preserve">necessarily a </w:t>
        </w:r>
      </w:ins>
      <w:ins w:id="81" w:author="Gende, Scott M" w:date="2025-02-28T08:57:00Z">
        <w:r w:rsidR="00184D67">
          <w:t xml:space="preserve">cause for </w:t>
        </w:r>
      </w:ins>
      <w:ins w:id="82" w:author="Gende, Scott M" w:date="2025-02-28T11:25:00Z">
        <w:r w:rsidR="00D56BFF">
          <w:t xml:space="preserve">management </w:t>
        </w:r>
      </w:ins>
      <w:ins w:id="83" w:author="Gende, Scott M" w:date="2025-02-28T08:57:00Z">
        <w:r w:rsidR="00184D67">
          <w:t>concern because</w:t>
        </w:r>
      </w:ins>
      <w:ins w:id="84" w:author="Gende, Scott M" w:date="2025-02-28T08:58:00Z">
        <w:r w:rsidR="00184D67" w:rsidRPr="00184D67">
          <w:t xml:space="preserve"> </w:t>
        </w:r>
      </w:ins>
      <w:ins w:id="85" w:author="Scott" w:date="2025-03-08T08:55:00Z">
        <w:r>
          <w:t xml:space="preserve">as </w:t>
        </w:r>
      </w:ins>
      <w:ins w:id="86" w:author="Gende, Scott M" w:date="2025-02-28T08:58:00Z">
        <w:del w:id="87" w:author="Scott" w:date="2025-03-08T08:55:00Z">
          <w:r w:rsidR="00184D67" w:rsidDel="007A0B9E">
            <w:delText>high salmon densities are</w:delText>
          </w:r>
        </w:del>
      </w:ins>
      <w:ins w:id="88" w:author="Scott" w:date="2025-03-08T08:55:00Z">
        <w:r>
          <w:t>it’s</w:t>
        </w:r>
      </w:ins>
      <w:ins w:id="89" w:author="Gende, Scott M" w:date="2025-02-28T08:58:00Z">
        <w:r w:rsidR="00184D67">
          <w:t xml:space="preserve"> a naturally occurring phenomena across </w:t>
        </w:r>
        <w:del w:id="90" w:author="Scott" w:date="2025-03-08T08:55:00Z">
          <w:r w:rsidR="00184D67" w:rsidDel="007A0B9E">
            <w:delText xml:space="preserve">the Pacific Rim.  Many factors </w:delText>
          </w:r>
        </w:del>
        <w:r w:rsidR="00184D67">
          <w:t>influence</w:t>
        </w:r>
      </w:ins>
      <w:ins w:id="91" w:author="Scott" w:date="2025-03-08T08:55:00Z">
        <w:r>
          <w:t>d</w:t>
        </w:r>
      </w:ins>
      <w:ins w:id="92" w:author="Gende, Scott M" w:date="2025-02-28T08:58:00Z">
        <w:r w:rsidR="00184D67">
          <w:t xml:space="preserve"> </w:t>
        </w:r>
        <w:del w:id="93" w:author="Scott" w:date="2025-03-08T08:56:00Z">
          <w:r w:rsidR="00184D67" w:rsidDel="007A0B9E">
            <w:delText>the number of fish that return to spawn</w:delText>
          </w:r>
        </w:del>
      </w:ins>
      <w:ins w:id="94" w:author="Scott" w:date="2025-03-08T08:56:00Z">
        <w:r>
          <w:t xml:space="preserve">by variation in </w:t>
        </w:r>
      </w:ins>
      <w:ins w:id="95" w:author="Gende, Scott M" w:date="2025-02-28T08:58:00Z">
        <w:r w:rsidR="00184D67">
          <w:t xml:space="preserve"> including in-</w:t>
        </w:r>
      </w:ins>
      <w:ins w:id="96" w:author="Gende, Scott M" w:date="2025-02-28T08:59:00Z">
        <w:r w:rsidR="00184D67">
          <w:t>stream conditions, ocean productivity, predation intensity, and commercial harvests, among others</w:t>
        </w:r>
      </w:ins>
      <w:ins w:id="97" w:author="Gende, Scott M" w:date="2025-02-28T10:37:00Z">
        <w:r w:rsidR="00E34C7D">
          <w:t xml:space="preserve"> (REF</w:t>
        </w:r>
      </w:ins>
      <w:ins w:id="98" w:author="Gende, Scott M" w:date="2025-02-28T11:26:00Z">
        <w:r w:rsidR="00D56BFF">
          <w:t>s</w:t>
        </w:r>
      </w:ins>
      <w:ins w:id="99" w:author="Gende, Scott M" w:date="2025-02-28T10:37:00Z">
        <w:r w:rsidR="00E34C7D">
          <w:t>)</w:t>
        </w:r>
      </w:ins>
      <w:ins w:id="100" w:author="Gende, Scott M" w:date="2025-02-28T08:59:00Z">
        <w:r w:rsidR="00184D67">
          <w:t xml:space="preserve">.  </w:t>
        </w:r>
      </w:ins>
      <w:moveFromRangeStart w:id="101" w:author="Scott" w:date="2025-03-02T15:28:00Z" w:name="move191820076"/>
      <w:moveFrom w:id="102" w:author="Scott" w:date="2025-03-02T15:28:00Z">
        <w:ins w:id="103" w:author="Gende, Scott M" w:date="2025-02-28T08:59:00Z">
          <w:r w:rsidR="00184D67" w:rsidDel="00414B6E">
            <w:t xml:space="preserve">When </w:t>
          </w:r>
        </w:ins>
        <w:ins w:id="104" w:author="Gende, Scott M" w:date="2025-02-28T10:37:00Z">
          <w:r w:rsidR="00E34C7D" w:rsidDel="00414B6E">
            <w:t xml:space="preserve">the number of returning spawners exceeds </w:t>
          </w:r>
        </w:ins>
        <w:ins w:id="105" w:author="Gende, Scott M" w:date="2025-02-28T09:00:00Z">
          <w:r w:rsidR="00184D67" w:rsidDel="00414B6E">
            <w:t xml:space="preserve">a stream’s carrying capacity, there are natural regulators (density-dependent) that bring the population back into balance.  For </w:t>
          </w:r>
          <w:commentRangeStart w:id="106"/>
          <w:r w:rsidR="00184D67" w:rsidDel="00414B6E">
            <w:t xml:space="preserve">example, </w:t>
          </w:r>
        </w:ins>
        <w:ins w:id="107" w:author="Gende, Scott M" w:date="2025-02-28T09:07:00Z">
          <w:r w:rsidR="00112024" w:rsidDel="00414B6E">
            <w:t xml:space="preserve">in very high densities, </w:t>
          </w:r>
        </w:ins>
        <w:ins w:id="108" w:author="Gende, Scott M" w:date="2025-02-28T09:06:00Z">
          <w:r w:rsidR="00184D67" w:rsidDel="00414B6E">
            <w:t xml:space="preserve">females </w:t>
          </w:r>
        </w:ins>
        <w:ins w:id="109" w:author="Gende, Scott M" w:date="2025-02-28T09:07:00Z">
          <w:r w:rsidR="00112024" w:rsidDel="00414B6E">
            <w:t>arriving later will dig up the eggs (redds) of early arriving females</w:t>
          </w:r>
        </w:ins>
        <w:ins w:id="110" w:author="Gende, Scott M" w:date="2025-02-28T10:37:00Z">
          <w:r w:rsidR="00E34C7D" w:rsidDel="00414B6E">
            <w:t xml:space="preserve">, and the </w:t>
          </w:r>
        </w:ins>
        <w:ins w:id="111" w:author="Gende, Scott M" w:date="2025-02-28T10:38:00Z">
          <w:r w:rsidR="00E34C7D" w:rsidDel="00414B6E">
            <w:t xml:space="preserve">‘recruit-per-spawner’ ratios (number of returning adults based on the number of adults that spawned </w:t>
          </w:r>
        </w:ins>
        <w:commentRangeEnd w:id="106"/>
        <w:ins w:id="112" w:author="Gende, Scott M" w:date="2025-02-28T10:42:00Z">
          <w:r w:rsidR="00E34C7D" w:rsidDel="00414B6E">
            <w:rPr>
              <w:rStyle w:val="CommentReference"/>
            </w:rPr>
            <w:commentReference w:id="106"/>
          </w:r>
        </w:ins>
        <w:ins w:id="113" w:author="Gende, Scott M" w:date="2025-02-28T10:38:00Z">
          <w:r w:rsidR="00E34C7D" w:rsidDel="00414B6E">
            <w:t>2 years prior) will drop precipitously</w:t>
          </w:r>
        </w:ins>
        <w:ins w:id="114" w:author="Gende, Scott M" w:date="2025-02-28T09:07:00Z">
          <w:r w:rsidR="00112024" w:rsidDel="00414B6E">
            <w:t xml:space="preserve">.  </w:t>
          </w:r>
        </w:ins>
        <w:ins w:id="115" w:author="Gende, Scott M" w:date="2025-02-28T10:38:00Z">
          <w:r w:rsidR="00E34C7D" w:rsidDel="00414B6E">
            <w:t xml:space="preserve">And in some </w:t>
          </w:r>
        </w:ins>
        <w:ins w:id="116" w:author="Gende, Scott M" w:date="2025-02-28T11:02:00Z">
          <w:r w:rsidR="008911F9" w:rsidDel="00414B6E">
            <w:t>instances</w:t>
          </w:r>
        </w:ins>
        <w:ins w:id="117" w:author="Gende, Scott M" w:date="2025-02-28T10:38:00Z">
          <w:r w:rsidR="00E34C7D" w:rsidDel="00414B6E">
            <w:t xml:space="preserve"> </w:t>
          </w:r>
        </w:ins>
        <w:ins w:id="118" w:author="Gende, Scott M" w:date="2025-02-28T09:06:00Z">
          <w:r w:rsidR="00184D67" w:rsidDel="00414B6E">
            <w:t xml:space="preserve">ovigerous </w:t>
          </w:r>
        </w:ins>
        <w:ins w:id="119" w:author="Gende, Scott M" w:date="2025-02-28T09:05:00Z">
          <w:r w:rsidR="00184D67" w:rsidDel="00414B6E">
            <w:t>females</w:t>
          </w:r>
        </w:ins>
        <w:ins w:id="120" w:author="Gende, Scott M" w:date="2025-02-28T10:39:00Z">
          <w:r w:rsidR="00E34C7D" w:rsidDel="00414B6E">
            <w:t xml:space="preserve">, i.e., those </w:t>
          </w:r>
        </w:ins>
        <w:ins w:id="121" w:author="Gende, Scott M" w:date="2025-02-28T09:06:00Z">
          <w:r w:rsidR="00184D67" w:rsidDel="00414B6E">
            <w:t>still carrying eggs</w:t>
          </w:r>
        </w:ins>
        <w:ins w:id="122" w:author="Gende, Scott M" w:date="2025-02-28T10:39:00Z">
          <w:r w:rsidR="00E34C7D" w:rsidDel="00414B6E">
            <w:t>,</w:t>
          </w:r>
        </w:ins>
        <w:ins w:id="123" w:author="Gende, Scott M" w:date="2025-02-28T09:06:00Z">
          <w:r w:rsidR="00184D67" w:rsidDel="00414B6E">
            <w:t xml:space="preserve"> will die before spawning</w:t>
          </w:r>
        </w:ins>
        <w:ins w:id="124" w:author="Gende, Scott M" w:date="2025-02-28T09:12:00Z">
          <w:r w:rsidR="00112024" w:rsidDel="00414B6E">
            <w:t xml:space="preserve">.  </w:t>
          </w:r>
        </w:ins>
      </w:moveFrom>
      <w:moveFromRangeEnd w:id="101"/>
    </w:p>
    <w:p w14:paraId="49CB63FC" w14:textId="4411A3E3" w:rsidR="006D0406" w:rsidDel="007A0B9E" w:rsidRDefault="00696749" w:rsidP="00112024">
      <w:pPr>
        <w:spacing w:after="0" w:line="480" w:lineRule="auto"/>
        <w:ind w:firstLine="720"/>
        <w:rPr>
          <w:del w:id="125" w:author="Scott" w:date="2025-03-08T08:56:00Z"/>
        </w:rPr>
      </w:pPr>
      <w:del w:id="126" w:author="Scott" w:date="2025-03-08T08:56:00Z">
        <w:r w:rsidDel="007A0B9E">
          <w:delText>H</w:delText>
        </w:r>
        <w:r w:rsidR="00510CB2" w:rsidDel="007A0B9E">
          <w:delText xml:space="preserve">igh abundances of salmon </w:delText>
        </w:r>
        <w:r w:rsidR="00F0612A" w:rsidDel="007A0B9E">
          <w:delText>are concerning</w:delText>
        </w:r>
        <w:r w:rsidR="006D0406" w:rsidDel="007A0B9E">
          <w:delText xml:space="preserve"> to park managers because</w:delText>
        </w:r>
        <w:r w:rsidR="005309B9" w:rsidDel="007A0B9E">
          <w:delText xml:space="preserve">, particularly </w:delText>
        </w:r>
        <w:r w:rsidR="0086068A" w:rsidDel="007A0B9E">
          <w:delText>when occurring at the same time as</w:delText>
        </w:r>
        <w:r w:rsidR="006D0406" w:rsidDel="007A0B9E">
          <w:delText xml:space="preserve"> low </w:delText>
        </w:r>
        <w:r w:rsidR="0086068A" w:rsidDel="007A0B9E">
          <w:delText xml:space="preserve">in-stream </w:delText>
        </w:r>
        <w:r w:rsidR="006D0406" w:rsidDel="007A0B9E">
          <w:delText>flows</w:delText>
        </w:r>
        <w:r w:rsidR="00F0612A" w:rsidDel="007A0B9E">
          <w:delText>,</w:delText>
        </w:r>
        <w:r w:rsidR="005309B9" w:rsidDel="007A0B9E">
          <w:delText xml:space="preserve"> </w:delText>
        </w:r>
        <w:r w:rsidR="0086068A" w:rsidDel="007A0B9E">
          <w:delText xml:space="preserve">as </w:delText>
        </w:r>
        <w:r w:rsidR="005309B9" w:rsidDel="007A0B9E">
          <w:delText>the high fish densities</w:delText>
        </w:r>
        <w:r w:rsidR="006D0406" w:rsidDel="007A0B9E">
          <w:delText xml:space="preserve"> can impact the Indian River’s </w:delText>
        </w:r>
        <w:r w:rsidR="00BC69AC" w:rsidDel="007A0B9E">
          <w:delText>ability to sustain other resident fish species by crashing in-stream dissolved oxygen concentrations</w:delText>
        </w:r>
        <w:r w:rsidR="00A3538F" w:rsidDel="007A0B9E">
          <w:delText>, both through the direct consumption of O</w:delText>
        </w:r>
        <w:r w:rsidR="00A3538F" w:rsidDel="007A0B9E">
          <w:rPr>
            <w:vertAlign w:val="superscript"/>
          </w:rPr>
          <w:delText>2</w:delText>
        </w:r>
        <w:r w:rsidR="00A3538F" w:rsidDel="007A0B9E">
          <w:delText xml:space="preserve"> while alive</w:delText>
        </w:r>
        <w:r w:rsidR="00137A05" w:rsidDel="007A0B9E">
          <w:delText xml:space="preserve"> </w:delText>
        </w:r>
        <w:r w:rsidR="00A3538F" w:rsidDel="007A0B9E">
          <w:delText xml:space="preserve">and through the release of carbon during </w:delText>
        </w:r>
        <w:r w:rsidR="00A3538F" w:rsidDel="007A0B9E">
          <w:lastRenderedPageBreak/>
          <w:delText>decomposition (</w:delText>
        </w:r>
        <w:r w:rsidR="006D0406" w:rsidDel="007A0B9E">
          <w:delText>Sergeant et al.</w:delText>
        </w:r>
        <w:r w:rsidR="0086068A" w:rsidDel="007A0B9E">
          <w:delText xml:space="preserve"> 2023</w:delText>
        </w:r>
        <w:r w:rsidR="00A3538F" w:rsidDel="007A0B9E">
          <w:delText>)</w:delText>
        </w:r>
        <w:r w:rsidR="00BC69AC" w:rsidDel="007A0B9E">
          <w:delText>.</w:delText>
        </w:r>
        <w:r w:rsidR="006D0406" w:rsidDel="007A0B9E">
          <w:delText xml:space="preserve">  </w:delText>
        </w:r>
        <w:r w:rsidR="00F0612A" w:rsidDel="007A0B9E">
          <w:delText xml:space="preserve">A </w:delText>
        </w:r>
        <w:r w:rsidR="006D0406" w:rsidDel="007A0B9E">
          <w:delText>protracted spawning season further inc</w:delText>
        </w:r>
        <w:r w:rsidR="005309B9" w:rsidDel="007A0B9E">
          <w:delText>r</w:delText>
        </w:r>
        <w:r w:rsidR="006D0406" w:rsidDel="007A0B9E">
          <w:delText xml:space="preserve">eases the opportunities for the high fish-density/low flow conditions to exist. High salmon densities are a naturally occurring phenomenal across the Pacific Rim, and incidences of ‘overescapement’, whereby females may die before spawning owing to high densities, or </w:delText>
        </w:r>
        <w:r w:rsidR="00F0612A" w:rsidDel="007A0B9E">
          <w:delText xml:space="preserve">of </w:delText>
        </w:r>
        <w:r w:rsidR="006D0406" w:rsidDel="007A0B9E">
          <w:delText>fish contribut</w:delText>
        </w:r>
        <w:r w:rsidR="00F0612A" w:rsidDel="007A0B9E">
          <w:delText>ing</w:delText>
        </w:r>
        <w:r w:rsidR="006D0406" w:rsidDel="007A0B9E">
          <w:delText xml:space="preserve"> to depleted dissolved oxygen levels have been recorded. </w:delText>
        </w:r>
        <w:r w:rsidR="0086068A" w:rsidDel="007A0B9E">
          <w:delText>Such instances</w:delText>
        </w:r>
        <w:r w:rsidR="006D0406" w:rsidDel="007A0B9E">
          <w:delText xml:space="preserve"> are unusual but not unnatural</w:delText>
        </w:r>
        <w:r w:rsidR="005810E6" w:rsidDel="007A0B9E">
          <w:delText xml:space="preserve"> (Sergeant et al. 2017, Tillotson and Quinn 2017)</w:delText>
        </w:r>
        <w:r w:rsidDel="007A0B9E">
          <w:delText xml:space="preserve">. </w:delText>
        </w:r>
      </w:del>
      <w:ins w:id="127" w:author="Scott" w:date="2025-03-08T08:56:00Z">
        <w:r w:rsidR="007A0B9E">
          <w:t xml:space="preserve">However, </w:t>
        </w:r>
      </w:ins>
    </w:p>
    <w:p w14:paraId="44CEC085" w14:textId="4ED670C2" w:rsidR="00D56BFF" w:rsidRDefault="005D6BF4" w:rsidP="007A0B9E">
      <w:pPr>
        <w:spacing w:after="0" w:line="480" w:lineRule="auto"/>
        <w:ind w:firstLine="720"/>
        <w:rPr>
          <w:ins w:id="128" w:author="Gende, Scott M" w:date="2025-02-28T11:29:00Z"/>
        </w:rPr>
      </w:pPr>
      <w:ins w:id="129" w:author="Gende, Scott M" w:date="2025-02-28T13:51:00Z">
        <w:del w:id="130" w:author="Scott" w:date="2025-03-08T08:56:00Z">
          <w:r w:rsidDel="007A0B9E">
            <w:delText>S</w:delText>
          </w:r>
        </w:del>
      </w:ins>
      <w:ins w:id="131" w:author="Scott" w:date="2025-03-08T08:56:00Z">
        <w:r w:rsidR="007A0B9E">
          <w:t>s</w:t>
        </w:r>
      </w:ins>
      <w:ins w:id="132" w:author="Gende, Scott M" w:date="2025-02-28T13:52:00Z">
        <w:r>
          <w:t>almon hatcheries can also influence abundances of wild salmon</w:t>
        </w:r>
        <w:del w:id="133" w:author="Scott" w:date="2025-03-08T08:56:00Z">
          <w:r w:rsidDel="007A0B9E">
            <w:delText xml:space="preserve"> in streams and riv</w:delText>
          </w:r>
          <w:commentRangeStart w:id="134"/>
          <w:r w:rsidDel="007A0B9E">
            <w:delText>ers</w:delText>
          </w:r>
        </w:del>
        <w:r>
          <w:t xml:space="preserve"> </w:t>
        </w:r>
      </w:ins>
      <w:ins w:id="135" w:author="Gende, Scott M" w:date="2025-02-28T11:29:00Z">
        <w:r w:rsidR="00D56BFF">
          <w:t>(REF)</w:t>
        </w:r>
      </w:ins>
      <w:commentRangeEnd w:id="134"/>
      <w:ins w:id="136" w:author="Gende, Scott M" w:date="2025-02-28T13:54:00Z">
        <w:r>
          <w:rPr>
            <w:rStyle w:val="CommentReference"/>
          </w:rPr>
          <w:commentReference w:id="134"/>
        </w:r>
      </w:ins>
      <w:ins w:id="137" w:author="Gende, Scott M" w:date="2025-02-28T11:29:00Z">
        <w:r w:rsidR="00D56BFF">
          <w:t xml:space="preserve">.  </w:t>
        </w:r>
      </w:ins>
      <w:ins w:id="138" w:author="Gende, Scott M" w:date="2025-02-28T11:31:00Z">
        <w:r w:rsidR="00D56BFF">
          <w:t xml:space="preserve">As part of typical hatchery operations, </w:t>
        </w:r>
      </w:ins>
      <w:ins w:id="139" w:author="Gende, Scott M" w:date="2025-02-28T13:55:00Z">
        <w:r>
          <w:t xml:space="preserve">juvenile </w:t>
        </w:r>
      </w:ins>
      <w:ins w:id="140" w:author="Gende, Scott M" w:date="2025-02-28T11:31:00Z">
        <w:r w:rsidR="00D56BFF">
          <w:t>salmon are reared to a certain size in raceways and net pens</w:t>
        </w:r>
      </w:ins>
      <w:ins w:id="141" w:author="Gende, Scott M" w:date="2025-02-28T11:32:00Z">
        <w:r w:rsidR="00D56BFF">
          <w:t xml:space="preserve"> and released </w:t>
        </w:r>
      </w:ins>
      <w:ins w:id="142" w:author="Scott" w:date="2025-03-02T15:02:00Z">
        <w:r w:rsidR="00640928">
          <w:t xml:space="preserve">into the ocean </w:t>
        </w:r>
      </w:ins>
      <w:ins w:id="143" w:author="Gende, Scott M" w:date="2025-02-28T11:32:00Z">
        <w:r w:rsidR="00D56BFF">
          <w:t xml:space="preserve">after they acquire a certain size.  The hatchery utilizes the natural honing ability of salmon who imprint on the </w:t>
        </w:r>
      </w:ins>
      <w:ins w:id="144" w:author="Gende, Scott M" w:date="2025-02-28T13:55:00Z">
        <w:r>
          <w:t>chemical</w:t>
        </w:r>
      </w:ins>
      <w:ins w:id="145" w:author="Gende, Scott M" w:date="2025-02-28T11:32:00Z">
        <w:r w:rsidR="00D56BFF">
          <w:t xml:space="preserve"> cues in the water </w:t>
        </w:r>
      </w:ins>
      <w:ins w:id="146" w:author="Gende, Scott M" w:date="2025-02-28T13:56:00Z">
        <w:r>
          <w:t xml:space="preserve">in which they are reared </w:t>
        </w:r>
      </w:ins>
      <w:ins w:id="147" w:author="Gende, Scott M" w:date="2025-02-28T11:32:00Z">
        <w:r w:rsidR="00D56BFF">
          <w:t xml:space="preserve">to return to the hatchery </w:t>
        </w:r>
        <w:r w:rsidR="008F78BF">
          <w:t>as adul</w:t>
        </w:r>
      </w:ins>
      <w:ins w:id="148" w:author="Gende, Scott M" w:date="2025-02-28T11:33:00Z">
        <w:r w:rsidR="008F78BF">
          <w:t>ts</w:t>
        </w:r>
      </w:ins>
      <w:ins w:id="149" w:author="Gende, Scott M" w:date="2025-02-28T13:56:00Z">
        <w:r>
          <w:t>, not unlike what occurs naturally in stream and river systems</w:t>
        </w:r>
      </w:ins>
      <w:ins w:id="150" w:author="Gende, Scott M" w:date="2025-02-28T11:33:00Z">
        <w:r w:rsidR="008F78BF">
          <w:t xml:space="preserve">.  </w:t>
        </w:r>
      </w:ins>
      <w:ins w:id="151" w:author="Gende, Scott M" w:date="2025-02-28T11:34:00Z">
        <w:r w:rsidR="008F78BF">
          <w:t xml:space="preserve"> </w:t>
        </w:r>
      </w:ins>
      <w:moveToRangeStart w:id="152" w:author="Gende, Scott M" w:date="2025-02-28T11:35:00Z" w:name="move191634975"/>
      <w:moveTo w:id="153" w:author="Gende, Scott M" w:date="2025-02-28T11:35:00Z">
        <w:r w:rsidR="008F78BF">
          <w:t xml:space="preserve">If all </w:t>
        </w:r>
        <w:del w:id="154" w:author="Gende, Scott M" w:date="2025-02-28T11:36:00Z">
          <w:r w:rsidR="008F78BF" w:rsidDel="008F78BF">
            <w:delText xml:space="preserve">pink </w:delText>
          </w:r>
        </w:del>
        <w:r w:rsidR="008F78BF">
          <w:t xml:space="preserve">salmon that </w:t>
        </w:r>
        <w:del w:id="155" w:author="Scott" w:date="2025-03-02T15:02:00Z">
          <w:r w:rsidR="008F78BF" w:rsidDel="00640928">
            <w:delText xml:space="preserve">were reared in the </w:delText>
          </w:r>
        </w:del>
      </w:moveTo>
      <w:ins w:id="156" w:author="Gende, Scott M" w:date="2025-02-28T11:36:00Z">
        <w:del w:id="157" w:author="Scott" w:date="2025-03-02T15:02:00Z">
          <w:r w:rsidR="008F78BF" w:rsidDel="00640928">
            <w:delText xml:space="preserve">a </w:delText>
          </w:r>
        </w:del>
      </w:ins>
      <w:moveTo w:id="158" w:author="Gende, Scott M" w:date="2025-02-28T11:35:00Z">
        <w:del w:id="159" w:author="Scott" w:date="2025-03-02T15:02:00Z">
          <w:r w:rsidR="008F78BF" w:rsidDel="00640928">
            <w:delText>hatchery returned to th</w:delText>
          </w:r>
        </w:del>
      </w:moveTo>
      <w:ins w:id="160" w:author="Gende, Scott M" w:date="2025-02-28T11:36:00Z">
        <w:del w:id="161" w:author="Scott" w:date="2025-03-02T15:02:00Z">
          <w:r w:rsidR="008F78BF" w:rsidDel="00640928">
            <w:delText>at</w:delText>
          </w:r>
        </w:del>
      </w:ins>
      <w:moveTo w:id="162" w:author="Gende, Scott M" w:date="2025-02-28T11:35:00Z">
        <w:del w:id="163" w:author="Scott" w:date="2025-03-02T15:02:00Z">
          <w:r w:rsidR="008F78BF" w:rsidDel="00640928">
            <w:delText>e hatchery</w:delText>
          </w:r>
        </w:del>
      </w:moveTo>
      <w:ins w:id="164" w:author="Gende, Scott M" w:date="2025-02-28T13:56:00Z">
        <w:del w:id="165" w:author="Scott" w:date="2025-03-02T15:02:00Z">
          <w:r w:rsidDel="00640928">
            <w:delText xml:space="preserve"> as adults</w:delText>
          </w:r>
        </w:del>
      </w:ins>
      <w:moveTo w:id="166" w:author="Gende, Scott M" w:date="2025-02-28T11:35:00Z">
        <w:del w:id="167" w:author="Scott" w:date="2025-03-02T15:02:00Z">
          <w:r w:rsidR="008F78BF" w:rsidDel="00640928">
            <w:delText xml:space="preserve">, the population dynamics of salmon </w:delText>
          </w:r>
        </w:del>
        <w:r w:rsidR="008F78BF">
          <w:t xml:space="preserve">in </w:t>
        </w:r>
      </w:moveTo>
      <w:ins w:id="168" w:author="Gende, Scott M" w:date="2025-02-28T11:36:00Z">
        <w:r w:rsidR="008F78BF">
          <w:t xml:space="preserve">adjacent systems would be independent of the hatchery operations.  </w:t>
        </w:r>
      </w:ins>
      <w:moveTo w:id="169" w:author="Gende, Scott M" w:date="2025-02-28T11:35:00Z">
        <w:del w:id="170" w:author="Gende, Scott M" w:date="2025-02-28T11:36:00Z">
          <w:r w:rsidR="008F78BF" w:rsidDel="008F78BF">
            <w:delText>the Indian River would be unaffected.</w:delText>
          </w:r>
        </w:del>
        <w:r w:rsidR="008F78BF">
          <w:t xml:space="preserve">  However, homing by salmon isn’t perfect, and </w:t>
        </w:r>
      </w:moveTo>
      <w:ins w:id="171" w:author="Gende, Scott M" w:date="2025-02-28T13:57:00Z">
        <w:r>
          <w:t>some fish</w:t>
        </w:r>
        <w:del w:id="172" w:author="Scott" w:date="2025-03-07T16:25:00Z">
          <w:r w:rsidDel="003D4FE4">
            <w:delText xml:space="preserve"> that</w:delText>
          </w:r>
        </w:del>
        <w:r>
          <w:t xml:space="preserve"> </w:t>
        </w:r>
      </w:ins>
      <w:ins w:id="173" w:author="Scott" w:date="2025-03-07T16:26:00Z">
        <w:r w:rsidR="003D4FE4">
          <w:t xml:space="preserve">produced </w:t>
        </w:r>
      </w:ins>
      <w:ins w:id="174" w:author="Gende, Scott M" w:date="2025-02-28T13:57:00Z">
        <w:del w:id="175" w:author="Scott" w:date="2025-03-07T16:26:00Z">
          <w:r w:rsidDel="003D4FE4">
            <w:delText xml:space="preserve">born </w:delText>
          </w:r>
        </w:del>
        <w:r>
          <w:t xml:space="preserve">in </w:t>
        </w:r>
      </w:ins>
      <w:ins w:id="176" w:author="Gende, Scott M" w:date="2025-02-28T13:58:00Z">
        <w:r>
          <w:t xml:space="preserve">the hatchery will ‘stray’ into a </w:t>
        </w:r>
      </w:ins>
      <w:ins w:id="177" w:author="Scott" w:date="2025-03-08T08:57:00Z">
        <w:r w:rsidR="007A0B9E">
          <w:t xml:space="preserve">nearby </w:t>
        </w:r>
      </w:ins>
      <w:ins w:id="178" w:author="Gende, Scott M" w:date="2025-02-28T13:58:00Z">
        <w:r>
          <w:t xml:space="preserve">freshwater stream or river </w:t>
        </w:r>
      </w:ins>
      <w:ins w:id="179" w:author="Scott" w:date="2025-03-07T16:26:00Z">
        <w:r w:rsidR="003D4FE4">
          <w:t>when returning as adults</w:t>
        </w:r>
      </w:ins>
      <w:ins w:id="180" w:author="Gende, Scott M" w:date="2025-02-28T13:58:00Z">
        <w:del w:id="181" w:author="Scott" w:date="2025-03-07T16:26:00Z">
          <w:r w:rsidDel="003D4FE4">
            <w:delText>to spawn</w:delText>
          </w:r>
        </w:del>
        <w:r>
          <w:t xml:space="preserve">.  </w:t>
        </w:r>
      </w:ins>
      <w:ins w:id="182" w:author="Scott" w:date="2025-03-02T15:02:00Z">
        <w:r w:rsidR="00640928">
          <w:t xml:space="preserve">While </w:t>
        </w:r>
        <w:proofErr w:type="spellStart"/>
        <w:r w:rsidR="00640928">
          <w:t>its</w:t>
        </w:r>
        <w:proofErr w:type="spellEnd"/>
        <w:r w:rsidR="00640928">
          <w:t xml:space="preserve"> difficult to infer whether straying rates </w:t>
        </w:r>
      </w:ins>
      <w:ins w:id="183" w:author="Scott" w:date="2025-03-02T15:03:00Z">
        <w:r w:rsidR="00640928">
          <w:t xml:space="preserve">are more or less likely for hatchery vs. wild fish, </w:t>
        </w:r>
      </w:ins>
      <w:ins w:id="184" w:author="Gende, Scott M" w:date="2025-02-28T13:58:00Z">
        <w:del w:id="185" w:author="Scott" w:date="2025-03-02T15:03:00Z">
          <w:r w:rsidDel="00640928">
            <w:delText>I</w:delText>
          </w:r>
        </w:del>
      </w:ins>
      <w:moveTo w:id="186" w:author="Gende, Scott M" w:date="2025-02-28T11:35:00Z">
        <w:del w:id="187" w:author="Scott" w:date="2025-03-02T15:03:00Z">
          <w:r w:rsidR="008F78BF" w:rsidDel="00640928">
            <w:delText xml:space="preserve">in fact </w:delText>
          </w:r>
        </w:del>
      </w:moveTo>
      <w:ins w:id="188" w:author="Gende, Scott M" w:date="2025-02-28T13:58:00Z">
        <w:del w:id="189" w:author="Scott" w:date="2025-03-02T15:03:00Z">
          <w:r w:rsidDel="00640928">
            <w:delText xml:space="preserve">this </w:delText>
          </w:r>
        </w:del>
        <w:r>
          <w:t xml:space="preserve">homing </w:t>
        </w:r>
      </w:ins>
      <w:ins w:id="190" w:author="Gende, Scott M" w:date="2025-02-28T11:37:00Z">
        <w:r w:rsidR="008F78BF">
          <w:t xml:space="preserve">imperfection </w:t>
        </w:r>
      </w:ins>
      <w:moveTo w:id="191" w:author="Gende, Scott M" w:date="2025-02-28T11:35:00Z">
        <w:r w:rsidR="008F78BF">
          <w:t xml:space="preserve">is likely an evolved trait </w:t>
        </w:r>
      </w:moveTo>
      <w:ins w:id="192" w:author="Gende, Scott M" w:date="2025-02-28T13:58:00Z">
        <w:del w:id="193" w:author="Scott" w:date="2025-03-02T15:03:00Z">
          <w:r w:rsidDel="00640928">
            <w:delText xml:space="preserve">in salmon </w:delText>
          </w:r>
        </w:del>
        <w:r>
          <w:t xml:space="preserve">as it </w:t>
        </w:r>
      </w:ins>
      <w:moveTo w:id="194" w:author="Gende, Scott M" w:date="2025-02-28T11:35:00Z">
        <w:del w:id="195" w:author="Gende, Scott M" w:date="2025-02-28T13:58:00Z">
          <w:r w:rsidR="008F78BF" w:rsidDel="005D6BF4">
            <w:delText xml:space="preserve">that </w:delText>
          </w:r>
        </w:del>
        <w:r w:rsidR="008F78BF">
          <w:t xml:space="preserve">allows a few fish to colonize new habitats when they become suitable for spawning (Quinn 2018).  </w:t>
        </w:r>
        <w:del w:id="196" w:author="Gende, Scott M" w:date="2025-02-28T13:59:00Z">
          <w:r w:rsidR="008F78BF" w:rsidDel="005D6BF4">
            <w:delText>’</w:delText>
          </w:r>
        </w:del>
        <w:del w:id="197" w:author="Gende, Scott M" w:date="2025-02-28T11:37:00Z">
          <w:r w:rsidR="008F78BF" w:rsidDel="008F78BF">
            <w:delText>Straying’, w</w:delText>
          </w:r>
        </w:del>
        <w:del w:id="198" w:author="Gende, Scott M" w:date="2025-02-28T13:59:00Z">
          <w:r w:rsidR="008F78BF" w:rsidDel="005D6BF4">
            <w:delText>he</w:delText>
          </w:r>
        </w:del>
        <w:del w:id="199" w:author="Gende, Scott M" w:date="2025-02-28T11:38:00Z">
          <w:r w:rsidR="008F78BF" w:rsidDel="008F78BF">
            <w:delText xml:space="preserve">reby a juvenile salmon that was produced in one stream (natal stream or a hatchery) ‘strays’ into a different freshwater system when it </w:delText>
          </w:r>
        </w:del>
      </w:moveTo>
      <w:ins w:id="200" w:author="Gende, Scott M" w:date="2025-02-28T13:59:00Z">
        <w:r>
          <w:t xml:space="preserve"> </w:t>
        </w:r>
      </w:ins>
      <w:moveTo w:id="201" w:author="Gende, Scott M" w:date="2025-02-28T11:35:00Z">
        <w:del w:id="202" w:author="Gende, Scott M" w:date="2025-02-28T13:59:00Z">
          <w:r w:rsidR="008F78BF" w:rsidDel="005D6BF4">
            <w:delText>returns as an adult, is likely a common phenomenon for hatchery fish in nearby streams (Knudsen et al. 2021)</w:delText>
          </w:r>
        </w:del>
      </w:moveTo>
      <w:ins w:id="203" w:author="Gende, Scott M" w:date="2025-02-28T11:39:00Z">
        <w:r w:rsidR="008F78BF">
          <w:t xml:space="preserve">.  </w:t>
        </w:r>
      </w:ins>
      <w:ins w:id="204" w:author="Scott" w:date="2025-03-08T08:58:00Z">
        <w:r w:rsidR="007A0B9E">
          <w:t>Nevertheless</w:t>
        </w:r>
      </w:ins>
      <w:ins w:id="205" w:author="Scott" w:date="2025-03-02T15:03:00Z">
        <w:r w:rsidR="00640928">
          <w:t>, h</w:t>
        </w:r>
      </w:ins>
      <w:ins w:id="206" w:author="Gende, Scott M" w:date="2025-02-28T13:59:00Z">
        <w:del w:id="207" w:author="Scott" w:date="2025-03-02T15:03:00Z">
          <w:r w:rsidDel="00640928">
            <w:delText>H</w:delText>
          </w:r>
        </w:del>
        <w:r>
          <w:t>atchery and fishery m</w:t>
        </w:r>
      </w:ins>
      <w:ins w:id="208" w:author="Gende, Scott M" w:date="2025-02-28T11:39:00Z">
        <w:r w:rsidR="008F78BF">
          <w:t>anagers typically want to minimize straying rates</w:t>
        </w:r>
      </w:ins>
      <w:ins w:id="209" w:author="Scott" w:date="2025-03-02T15:04:00Z">
        <w:r w:rsidR="00640928">
          <w:t>,</w:t>
        </w:r>
      </w:ins>
      <w:ins w:id="210" w:author="Gende, Scott M" w:date="2025-02-28T11:39:00Z">
        <w:r w:rsidR="008F78BF">
          <w:t xml:space="preserve"> in part</w:t>
        </w:r>
      </w:ins>
      <w:ins w:id="211" w:author="Gende, Scott M" w:date="2025-02-28T13:59:00Z">
        <w:r>
          <w:t xml:space="preserve"> to maximize the returns to the hatchery and </w:t>
        </w:r>
      </w:ins>
      <w:ins w:id="212" w:author="Gende, Scott M" w:date="2025-02-28T14:00:00Z">
        <w:r>
          <w:t xml:space="preserve">in part </w:t>
        </w:r>
      </w:ins>
      <w:ins w:id="213" w:author="Gende, Scott M" w:date="2025-02-28T11:39:00Z">
        <w:r w:rsidR="008F78BF">
          <w:t xml:space="preserve">to reduce the chance that hybridizing between hatchery and wild </w:t>
        </w:r>
      </w:ins>
      <w:ins w:id="214" w:author="Scott" w:date="2025-03-02T15:04:00Z">
        <w:r w:rsidR="00640928">
          <w:t>occurs</w:t>
        </w:r>
      </w:ins>
      <w:ins w:id="215" w:author="Scott" w:date="2025-03-07T16:45:00Z">
        <w:r w:rsidR="003C2A91">
          <w:t xml:space="preserve"> </w:t>
        </w:r>
        <w:proofErr w:type="gramStart"/>
        <w:r w:rsidR="003C2A91">
          <w:t xml:space="preserve">as </w:t>
        </w:r>
      </w:ins>
      <w:ins w:id="216" w:author="Scott" w:date="2025-03-02T15:04:00Z">
        <w:r w:rsidR="00640928">
          <w:t>.</w:t>
        </w:r>
        <w:proofErr w:type="gramEnd"/>
        <w:r w:rsidR="00640928">
          <w:t xml:space="preserve">  Hybridization can produce offspring that are less adapted to local conditions and thus </w:t>
        </w:r>
      </w:ins>
      <w:ins w:id="217" w:author="Gende, Scott M" w:date="2025-02-28T11:39:00Z">
        <w:del w:id="218" w:author="Scott" w:date="2025-03-02T15:04:00Z">
          <w:r w:rsidR="008F78BF" w:rsidDel="00640928">
            <w:delText xml:space="preserve">fish produces offspring with </w:delText>
          </w:r>
        </w:del>
      </w:ins>
      <w:ins w:id="219" w:author="Scott" w:date="2025-03-02T15:04:00Z">
        <w:r w:rsidR="00640928">
          <w:t xml:space="preserve">have </w:t>
        </w:r>
      </w:ins>
      <w:ins w:id="220" w:author="Gende, Scott M" w:date="2025-02-28T11:39:00Z">
        <w:r w:rsidR="008F78BF">
          <w:t>lo</w:t>
        </w:r>
      </w:ins>
      <w:ins w:id="221" w:author="Gende, Scott M" w:date="2025-02-28T11:40:00Z">
        <w:r w:rsidR="008F78BF">
          <w:t>wer fitness</w:t>
        </w:r>
        <w:del w:id="222" w:author="Scott" w:date="2025-03-02T15:05:00Z">
          <w:r w:rsidR="008F78BF" w:rsidDel="00640928">
            <w:delText xml:space="preserve"> that is not naturally adapted to the </w:delText>
          </w:r>
          <w:r w:rsidR="008F78BF" w:rsidDel="00640928">
            <w:lastRenderedPageBreak/>
            <w:delText>streams where they are returning</w:delText>
          </w:r>
        </w:del>
        <w:del w:id="223" w:author="Scott" w:date="2025-03-07T16:45:00Z">
          <w:r w:rsidR="008F78BF" w:rsidDel="003C2A91">
            <w:delText xml:space="preserve">. </w:delText>
          </w:r>
        </w:del>
      </w:ins>
      <w:ins w:id="224" w:author="Gende, Scott M" w:date="2025-02-28T11:42:00Z">
        <w:del w:id="225" w:author="Scott" w:date="2025-03-07T16:45:00Z">
          <w:r w:rsidR="008F78BF" w:rsidDel="003C2A91">
            <w:delText xml:space="preserve"> </w:delText>
          </w:r>
        </w:del>
      </w:ins>
      <w:ins w:id="226" w:author="Gende, Scott M" w:date="2025-02-28T15:07:00Z">
        <w:del w:id="227" w:author="Scott" w:date="2025-03-07T16:45:00Z">
          <w:r w:rsidR="00251453" w:rsidDel="003C2A91">
            <w:delText>In broad terms</w:delText>
          </w:r>
        </w:del>
      </w:ins>
      <w:ins w:id="228" w:author="Gende, Scott M" w:date="2025-02-28T11:42:00Z">
        <w:del w:id="229" w:author="Scott" w:date="2025-03-07T16:45:00Z">
          <w:r w:rsidR="008F78BF" w:rsidDel="003C2A91">
            <w:delText xml:space="preserve">, the rate of straying is </w:delText>
          </w:r>
        </w:del>
      </w:ins>
      <w:ins w:id="230" w:author="Gende, Scott M" w:date="2025-02-28T11:43:00Z">
        <w:del w:id="231" w:author="Scott" w:date="2025-03-07T16:45:00Z">
          <w:r w:rsidR="00EE11AE" w:rsidDel="003C2A91">
            <w:delText xml:space="preserve">generally influenced by spatial proximity </w:delText>
          </w:r>
        </w:del>
      </w:ins>
      <w:commentRangeStart w:id="232"/>
      <w:ins w:id="233" w:author="Gende, Scott M" w:date="2025-02-28T14:00:00Z">
        <w:del w:id="234" w:author="Scott" w:date="2025-03-07T16:45:00Z">
          <w:r w:rsidDel="003C2A91">
            <w:delText xml:space="preserve">(Knudsen et al. 2021) </w:delText>
          </w:r>
        </w:del>
      </w:ins>
      <w:commentRangeEnd w:id="232"/>
      <w:ins w:id="235" w:author="Gende, Scott M" w:date="2025-02-28T14:01:00Z">
        <w:del w:id="236" w:author="Scott" w:date="2025-03-07T16:45:00Z">
          <w:r w:rsidDel="003C2A91">
            <w:rPr>
              <w:rStyle w:val="CommentReference"/>
            </w:rPr>
            <w:commentReference w:id="232"/>
          </w:r>
        </w:del>
      </w:ins>
      <w:ins w:id="237" w:author="Gende, Scott M" w:date="2025-02-28T11:43:00Z">
        <w:del w:id="238" w:author="Scott" w:date="2025-03-07T16:45:00Z">
          <w:r w:rsidR="00EE11AE" w:rsidDel="003C2A91">
            <w:delText xml:space="preserve">as the closer the hatchery is to a stream, the </w:delText>
          </w:r>
        </w:del>
      </w:ins>
      <w:ins w:id="239" w:author="Gende, Scott M" w:date="2025-02-28T11:44:00Z">
        <w:del w:id="240" w:author="Scott" w:date="2025-03-07T16:45:00Z">
          <w:r w:rsidR="00EE11AE" w:rsidDel="003C2A91">
            <w:delText>greater the chance hatchery fish will stray into that stream.</w:delText>
          </w:r>
        </w:del>
        <w:r w:rsidR="00EE11AE">
          <w:t xml:space="preserve">  </w:t>
        </w:r>
      </w:ins>
      <w:moveTo w:id="241" w:author="Gende, Scott M" w:date="2025-02-28T11:35:00Z">
        <w:del w:id="242" w:author="Gende, Scott M" w:date="2025-02-28T11:40:00Z">
          <w:r w:rsidR="008F78BF" w:rsidDel="008F78BF">
            <w:delText>,</w:delText>
          </w:r>
        </w:del>
      </w:moveTo>
      <w:moveToRangeEnd w:id="152"/>
    </w:p>
    <w:p w14:paraId="0B60415D" w14:textId="08E1ECE0" w:rsidR="003C2A91" w:rsidRDefault="00903E11" w:rsidP="00251453">
      <w:pPr>
        <w:spacing w:after="0" w:line="480" w:lineRule="auto"/>
        <w:ind w:firstLine="720"/>
        <w:rPr>
          <w:ins w:id="243" w:author="Scott" w:date="2025-03-07T16:40:00Z"/>
        </w:rPr>
      </w:pPr>
      <w:ins w:id="244" w:author="Gende, Scott M" w:date="2025-02-28T14:03:00Z">
        <w:r>
          <w:t xml:space="preserve">For the Indian River, the possibility of hatchery pink salmon </w:t>
        </w:r>
      </w:ins>
      <w:ins w:id="245" w:author="Scott" w:date="2025-03-07T16:28:00Z">
        <w:r w:rsidR="0005437F">
          <w:t>straying into</w:t>
        </w:r>
      </w:ins>
      <w:ins w:id="246" w:author="Scott" w:date="2025-03-07T16:29:00Z">
        <w:r w:rsidR="0005437F">
          <w:t xml:space="preserve"> </w:t>
        </w:r>
      </w:ins>
      <w:ins w:id="247" w:author="Scott" w:date="2025-03-07T16:28:00Z">
        <w:r w:rsidR="0005437F">
          <w:t xml:space="preserve">the </w:t>
        </w:r>
      </w:ins>
      <w:ins w:id="248" w:author="Scott" w:date="2025-03-07T16:29:00Z">
        <w:r w:rsidR="0005437F">
          <w:t xml:space="preserve">river is particularly high owing to several factors.  </w:t>
        </w:r>
      </w:ins>
      <w:ins w:id="249" w:author="Gende, Scott M" w:date="2025-02-28T14:03:00Z">
        <w:del w:id="250" w:author="Scott" w:date="2025-03-07T16:29:00Z">
          <w:r w:rsidDel="0005437F">
            <w:delText xml:space="preserve">influencing the population abundance is </w:delText>
          </w:r>
        </w:del>
      </w:ins>
      <w:ins w:id="251" w:author="Gende, Scott M" w:date="2025-02-28T14:04:00Z">
        <w:del w:id="252" w:author="Scott" w:date="2025-03-07T16:29:00Z">
          <w:r w:rsidDel="0005437F">
            <w:delText xml:space="preserve">high </w:delText>
          </w:r>
        </w:del>
        <w:del w:id="253" w:author="Scott" w:date="2025-03-07T16:27:00Z">
          <w:r w:rsidDel="003D4FE4">
            <w:delText xml:space="preserve">because </w:delText>
          </w:r>
        </w:del>
      </w:ins>
      <w:ins w:id="254" w:author="Scott" w:date="2025-03-02T15:05:00Z">
        <w:r w:rsidR="00640928">
          <w:t xml:space="preserve">First, </w:t>
        </w:r>
      </w:ins>
      <w:ins w:id="255" w:author="Gende, Scott M" w:date="2025-02-28T14:04:00Z">
        <w:del w:id="256" w:author="Scott" w:date="2025-03-02T15:05:00Z">
          <w:r w:rsidDel="00640928">
            <w:delText>there is a</w:delText>
          </w:r>
        </w:del>
        <w:del w:id="257" w:author="Scott" w:date="2025-03-02T15:06:00Z">
          <w:r w:rsidDel="004C3D41">
            <w:delText xml:space="preserve"> hatchery </w:delText>
          </w:r>
        </w:del>
      </w:ins>
      <w:ins w:id="258" w:author="Gende, Scott M" w:date="2025-02-28T11:44:00Z">
        <w:del w:id="259" w:author="Scott" w:date="2025-03-02T15:06:00Z">
          <w:r w:rsidR="00EE11AE" w:rsidDel="004C3D41">
            <w:delText>located immediately adjace</w:delText>
          </w:r>
        </w:del>
      </w:ins>
      <w:ins w:id="260" w:author="Gende, Scott M" w:date="2025-02-28T14:04:00Z">
        <w:del w:id="261" w:author="Scott" w:date="2025-03-02T15:06:00Z">
          <w:r w:rsidDel="004C3D41">
            <w:delText>n</w:delText>
          </w:r>
        </w:del>
      </w:ins>
      <w:ins w:id="262" w:author="Gende, Scott M" w:date="2025-02-28T11:44:00Z">
        <w:del w:id="263" w:author="Scott" w:date="2025-03-02T15:06:00Z">
          <w:r w:rsidR="00EE11AE" w:rsidDel="004C3D41">
            <w:delText>t to the park boundary</w:delText>
          </w:r>
        </w:del>
      </w:ins>
      <w:ins w:id="264" w:author="Gende, Scott M" w:date="2025-02-28T15:08:00Z">
        <w:del w:id="265" w:author="Scott" w:date="2025-03-02T15:06:00Z">
          <w:r w:rsidR="00251453" w:rsidDel="004C3D41">
            <w:delText xml:space="preserve">.  </w:delText>
          </w:r>
        </w:del>
      </w:ins>
      <w:ins w:id="266" w:author="Scott" w:date="2025-03-07T16:40:00Z">
        <w:r w:rsidR="003C2A91">
          <w:t xml:space="preserve">First, </w:t>
        </w:r>
      </w:ins>
      <w:ins w:id="267" w:author="Gende, Scott M" w:date="2025-02-28T15:08:00Z">
        <w:del w:id="268" w:author="Scott" w:date="2025-03-02T15:06:00Z">
          <w:r w:rsidR="00251453" w:rsidDel="004C3D41">
            <w:delText>T</w:delText>
          </w:r>
        </w:del>
        <w:r w:rsidR="00251453">
          <w:t xml:space="preserve">he </w:t>
        </w:r>
      </w:ins>
      <w:ins w:id="269" w:author="Scott" w:date="2025-03-02T15:06:00Z">
        <w:r w:rsidR="004C3D41" w:rsidRPr="00CD14B8">
          <w:t>not-for-profit</w:t>
        </w:r>
        <w:r w:rsidR="004C3D41">
          <w:t xml:space="preserve"> </w:t>
        </w:r>
      </w:ins>
      <w:ins w:id="270" w:author="Gende, Scott M" w:date="2025-02-28T15:08:00Z">
        <w:r w:rsidR="00251453">
          <w:t xml:space="preserve">Sitka Sound Science Center operates </w:t>
        </w:r>
      </w:ins>
      <w:ins w:id="271" w:author="Scott" w:date="2025-03-02T15:06:00Z">
        <w:r w:rsidR="004C3D41">
          <w:t>a hatchery immediately adjacent to the park boundary, less than a mile from the Indian River estuar</w:t>
        </w:r>
      </w:ins>
      <w:ins w:id="272" w:author="Scott" w:date="2025-03-02T15:07:00Z">
        <w:r w:rsidR="004C3D41">
          <w:t>y</w:t>
        </w:r>
      </w:ins>
      <w:ins w:id="273" w:author="Scott" w:date="2025-03-02T15:06:00Z">
        <w:r w:rsidR="004C3D41">
          <w:t>.</w:t>
        </w:r>
      </w:ins>
      <w:ins w:id="274" w:author="Scott" w:date="2025-03-07T16:41:00Z">
        <w:r w:rsidR="003C2A91">
          <w:t xml:space="preserve">  </w:t>
        </w:r>
      </w:ins>
      <w:ins w:id="275" w:author="Scott" w:date="2025-03-07T16:45:00Z">
        <w:r w:rsidR="003C2A91">
          <w:t xml:space="preserve">In </w:t>
        </w:r>
      </w:ins>
      <w:ins w:id="276" w:author="Scott" w:date="2025-03-07T16:46:00Z">
        <w:r w:rsidR="003C2A91">
          <w:t>general</w:t>
        </w:r>
      </w:ins>
      <w:ins w:id="277" w:author="Scott" w:date="2025-03-07T16:45:00Z">
        <w:r w:rsidR="003C2A91">
          <w:t xml:space="preserve">, the rate of straying is influenced by spatial proximity </w:t>
        </w:r>
        <w:commentRangeStart w:id="278"/>
        <w:r w:rsidR="003C2A91">
          <w:t xml:space="preserve">(Knudsen et al. 2021) </w:t>
        </w:r>
        <w:commentRangeEnd w:id="278"/>
        <w:r w:rsidR="003C2A91">
          <w:rPr>
            <w:rStyle w:val="CommentReference"/>
          </w:rPr>
          <w:commentReference w:id="278"/>
        </w:r>
        <w:r w:rsidR="003C2A91">
          <w:t>as the closer the hatchery is to a stream, the greater the chance hatchery fish will stray into that stream.</w:t>
        </w:r>
      </w:ins>
      <w:ins w:id="279" w:author="Scott" w:date="2025-03-07T16:46:00Z">
        <w:r w:rsidR="003C2A91">
          <w:t xml:space="preserve"> </w:t>
        </w:r>
      </w:ins>
      <w:ins w:id="280" w:author="Scott" w:date="2025-03-07T16:44:00Z">
        <w:r w:rsidR="003C2A91">
          <w:t xml:space="preserve"> </w:t>
        </w:r>
      </w:ins>
      <w:ins w:id="281" w:author="Scott" w:date="2025-03-07T16:47:00Z">
        <w:r w:rsidR="003C2A91">
          <w:t xml:space="preserve">The hatchery has been in operation since 19XX, </w:t>
        </w:r>
      </w:ins>
      <w:ins w:id="282" w:author="Scott" w:date="2025-03-08T08:59:00Z">
        <w:r w:rsidR="007A0B9E">
          <w:t xml:space="preserve">and </w:t>
        </w:r>
      </w:ins>
      <w:ins w:id="283" w:author="Scott" w:date="2025-03-07T16:47:00Z">
        <w:r w:rsidR="003C2A91">
          <w:t xml:space="preserve">for years </w:t>
        </w:r>
      </w:ins>
      <w:ins w:id="284" w:author="Scott" w:date="2025-03-08T08:59:00Z">
        <w:r w:rsidR="007A0B9E">
          <w:t xml:space="preserve">has </w:t>
        </w:r>
      </w:ins>
      <w:ins w:id="285" w:author="Scott" w:date="2025-03-07T16:47:00Z">
        <w:r w:rsidR="003C2A91">
          <w:t xml:space="preserve">reared up to 3 million pink salmon, producing fish that would return just meters from the Indian River.  </w:t>
        </w:r>
      </w:ins>
      <w:ins w:id="286" w:author="Scott" w:date="2025-03-02T15:06:00Z">
        <w:r w:rsidR="004C3D41">
          <w:t xml:space="preserve"> </w:t>
        </w:r>
      </w:ins>
    </w:p>
    <w:p w14:paraId="32089118" w14:textId="77D2F633" w:rsidR="00D56BFF" w:rsidRDefault="003C2A91" w:rsidP="00251453">
      <w:pPr>
        <w:spacing w:after="0" w:line="480" w:lineRule="auto"/>
        <w:ind w:firstLine="720"/>
        <w:rPr>
          <w:ins w:id="287" w:author="Gende, Scott M" w:date="2025-02-28T11:29:00Z"/>
        </w:rPr>
      </w:pPr>
      <w:ins w:id="288" w:author="Scott" w:date="2025-03-07T16:46:00Z">
        <w:r>
          <w:t>Second, and perhaps more importantly</w:t>
        </w:r>
      </w:ins>
      <w:ins w:id="289" w:author="Scott" w:date="2025-03-02T15:07:00Z">
        <w:r w:rsidR="004C3D41">
          <w:t>, t</w:t>
        </w:r>
      </w:ins>
      <w:ins w:id="290" w:author="Gende, Scott M" w:date="2025-02-28T15:08:00Z">
        <w:del w:id="291" w:author="Scott" w:date="2025-03-02T15:07:00Z">
          <w:r w:rsidR="00251453" w:rsidDel="004C3D41">
            <w:delText>t</w:delText>
          </w:r>
        </w:del>
        <w:r w:rsidR="00251453">
          <w:t>he hatchery</w:t>
        </w:r>
      </w:ins>
      <w:ins w:id="292" w:author="Gende, Scott M" w:date="2025-02-28T15:09:00Z">
        <w:r w:rsidR="00251453">
          <w:t xml:space="preserve"> </w:t>
        </w:r>
        <w:del w:id="293" w:author="Scott" w:date="2025-03-02T15:07:00Z">
          <w:r w:rsidR="00251453" w:rsidDel="004C3D41">
            <w:delText xml:space="preserve">and </w:delText>
          </w:r>
        </w:del>
      </w:ins>
      <w:ins w:id="294" w:author="Gende, Scott M" w:date="2025-02-28T11:45:00Z">
        <w:del w:id="295" w:author="Scott" w:date="2025-03-02T15:07:00Z">
          <w:r w:rsidR="00EE11AE" w:rsidDel="004C3D41">
            <w:delText xml:space="preserve">, </w:delText>
          </w:r>
        </w:del>
      </w:ins>
      <w:moveToRangeStart w:id="296" w:author="Gende, Scott M" w:date="2025-02-28T11:44:00Z" w:name="move191635515"/>
      <w:commentRangeStart w:id="297"/>
      <w:moveTo w:id="298" w:author="Gende, Scott M" w:date="2025-02-28T11:44:00Z">
        <w:del w:id="299" w:author="Scott" w:date="2025-03-02T15:07:00Z">
          <w:r w:rsidR="00EE11AE" w:rsidDel="004C3D41">
            <w:delText>a pink salmon hatchery located l</w:delText>
          </w:r>
          <w:r w:rsidR="00EE11AE" w:rsidRPr="00CD14B8" w:rsidDel="004C3D41">
            <w:delText xml:space="preserve">ess than a mile from the mouth of </w:delText>
          </w:r>
          <w:r w:rsidR="00EE11AE" w:rsidRPr="00CF3314" w:rsidDel="004C3D41">
            <w:delText>the Indian River</w:delText>
          </w:r>
          <w:commentRangeEnd w:id="297"/>
          <w:r w:rsidR="00EE11AE" w:rsidDel="004C3D41">
            <w:rPr>
              <w:rStyle w:val="CommentReference"/>
            </w:rPr>
            <w:commentReference w:id="297"/>
          </w:r>
          <w:r w:rsidR="00EE11AE" w:rsidDel="004C3D41">
            <w:delText xml:space="preserve">. </w:delText>
          </w:r>
        </w:del>
      </w:moveTo>
      <w:ins w:id="300" w:author="Gende, Scott M" w:date="2025-02-28T14:06:00Z">
        <w:del w:id="301" w:author="Scott" w:date="2025-03-02T15:07:00Z">
          <w:r w:rsidR="00903E11" w:rsidDel="004C3D41">
            <w:delText xml:space="preserve">While the </w:delText>
          </w:r>
        </w:del>
      </w:ins>
      <w:ins w:id="302" w:author="Gende, Scott M" w:date="2025-02-28T14:08:00Z">
        <w:del w:id="303" w:author="Scott" w:date="2025-03-02T15:07:00Z">
          <w:r w:rsidR="00903E11" w:rsidDel="004C3D41">
            <w:delText>proximity of the</w:delText>
          </w:r>
        </w:del>
      </w:ins>
      <w:moveTo w:id="304" w:author="Gende, Scott M" w:date="2025-02-28T11:44:00Z">
        <w:del w:id="305" w:author="Scott" w:date="2025-03-02T15:07:00Z">
          <w:r w:rsidR="00EE11AE" w:rsidDel="004C3D41">
            <w:delText>The hatchery</w:delText>
          </w:r>
        </w:del>
      </w:moveTo>
      <w:ins w:id="306" w:author="Gende, Scott M" w:date="2025-02-28T14:06:00Z">
        <w:del w:id="307" w:author="Scott" w:date="2025-03-02T15:07:00Z">
          <w:r w:rsidR="00903E11" w:rsidDel="004C3D41">
            <w:delText xml:space="preserve">, which is </w:delText>
          </w:r>
        </w:del>
      </w:ins>
      <w:moveTo w:id="308" w:author="Gende, Scott M" w:date="2025-02-28T11:44:00Z">
        <w:del w:id="309" w:author="Scott" w:date="2025-03-02T15:07:00Z">
          <w:r w:rsidR="00EE11AE" w:rsidDel="004C3D41">
            <w:delText xml:space="preserve"> is currently operated by </w:delText>
          </w:r>
          <w:r w:rsidR="00EE11AE" w:rsidRPr="00CD14B8" w:rsidDel="004C3D41">
            <w:delText xml:space="preserve">the </w:delText>
          </w:r>
        </w:del>
        <w:del w:id="310" w:author="Scott" w:date="2025-03-02T15:06:00Z">
          <w:r w:rsidR="00EE11AE" w:rsidRPr="00CD14B8" w:rsidDel="004C3D41">
            <w:delText xml:space="preserve">not-for-profit </w:delText>
          </w:r>
        </w:del>
        <w:del w:id="311" w:author="Scott" w:date="2025-03-02T15:07:00Z">
          <w:r w:rsidR="00EE11AE" w:rsidRPr="00CD14B8" w:rsidDel="004C3D41">
            <w:delText>Sitka Sound Science Center</w:delText>
          </w:r>
        </w:del>
      </w:moveTo>
      <w:ins w:id="312" w:author="Gende, Scott M" w:date="2025-02-28T14:06:00Z">
        <w:del w:id="313" w:author="Scott" w:date="2025-03-02T15:07:00Z">
          <w:r w:rsidR="00903E11" w:rsidDel="004C3D41">
            <w:delText xml:space="preserve">, </w:delText>
          </w:r>
        </w:del>
      </w:ins>
      <w:ins w:id="314" w:author="Gende, Scott M" w:date="2025-02-28T14:09:00Z">
        <w:del w:id="315" w:author="Scott" w:date="2025-03-02T15:07:00Z">
          <w:r w:rsidR="00903E11" w:rsidDel="004C3D41">
            <w:delText xml:space="preserve">would likely lead to </w:delText>
          </w:r>
        </w:del>
      </w:ins>
      <w:ins w:id="316" w:author="Gende, Scott M" w:date="2025-02-28T14:10:00Z">
        <w:del w:id="317" w:author="Scott" w:date="2025-03-02T15:07:00Z">
          <w:r w:rsidR="00903E11" w:rsidDel="004C3D41">
            <w:delText xml:space="preserve">some hatchery fish straying into the Indian River, </w:delText>
          </w:r>
        </w:del>
      </w:ins>
      <w:ins w:id="318" w:author="Scott" w:date="2025-03-02T15:07:00Z">
        <w:r w:rsidR="004C3D41">
          <w:t>utilizes water from the Indian river</w:t>
        </w:r>
      </w:ins>
      <w:ins w:id="319" w:author="Scott" w:date="2025-03-02T15:08:00Z">
        <w:r w:rsidR="004C3D41">
          <w:t xml:space="preserve">, via </w:t>
        </w:r>
      </w:ins>
      <w:ins w:id="320" w:author="Gende, Scott M" w:date="2025-02-28T14:10:00Z">
        <w:del w:id="321" w:author="Scott" w:date="2025-03-02T15:08:00Z">
          <w:r w:rsidR="00903E11" w:rsidDel="004C3D41">
            <w:delText xml:space="preserve">the water used in the hatchery </w:delText>
          </w:r>
        </w:del>
      </w:ins>
      <w:ins w:id="322" w:author="Gende, Scott M" w:date="2025-02-28T14:11:00Z">
        <w:del w:id="323" w:author="Scott" w:date="2025-03-02T15:08:00Z">
          <w:r w:rsidR="00903E11" w:rsidDel="004C3D41">
            <w:delText xml:space="preserve">is taken from </w:delText>
          </w:r>
        </w:del>
        <w:r w:rsidR="00903E11">
          <w:t>a diversion upriver of the park’s boundary</w:t>
        </w:r>
      </w:ins>
      <w:ins w:id="324" w:author="Scott" w:date="2025-03-02T15:08:00Z">
        <w:r w:rsidR="004C3D41">
          <w:t>,</w:t>
        </w:r>
      </w:ins>
      <w:ins w:id="325" w:author="Gende, Scott M" w:date="2025-02-28T14:11:00Z">
        <w:r w:rsidR="00903E11">
          <w:t xml:space="preserve"> as the source of water for operations.  Since its inception, the hatchery w</w:t>
        </w:r>
      </w:ins>
      <w:ins w:id="326" w:author="Gende, Scott M" w:date="2025-02-28T14:12:00Z">
        <w:r w:rsidR="00903E11">
          <w:t xml:space="preserve">as granted </w:t>
        </w:r>
        <w:r w:rsidR="00C60924">
          <w:t>water rights from the Indian River (originally granted to Sheldon Jackson College which operated the hatchery until it closed in 19XX)</w:t>
        </w:r>
        <w:del w:id="327" w:author="Scott" w:date="2025-03-02T15:08:00Z">
          <w:r w:rsidR="00C60924" w:rsidDel="004C3D41">
            <w:delText xml:space="preserve"> </w:delText>
          </w:r>
        </w:del>
      </w:ins>
      <w:ins w:id="328" w:author="Gende, Scott M" w:date="2025-02-28T14:13:00Z">
        <w:del w:id="329" w:author="Scott" w:date="2025-03-02T15:08:00Z">
          <w:r w:rsidR="00C60924" w:rsidDel="004C3D41">
            <w:delText xml:space="preserve">and thus the hatchery uses Indian River water </w:delText>
          </w:r>
        </w:del>
      </w:ins>
      <w:moveTo w:id="330" w:author="Gende, Scott M" w:date="2025-02-28T11:44:00Z">
        <w:del w:id="331" w:author="Scott" w:date="2025-03-02T15:08:00Z">
          <w:r w:rsidR="00EE11AE" w:rsidDel="004C3D41">
            <w:delText xml:space="preserve"> but was originally established in 1975 by the Sheldon Jackson College. The college, founded in 1888 as a hybrid Indian re-education facility and utopian planned community, was at its inception granted water rights from the Indian River.</w:delText>
          </w:r>
        </w:del>
      </w:moveTo>
      <w:moveToRangeStart w:id="332" w:author="Gende, Scott M" w:date="2025-02-28T11:46:00Z" w:name="move191635586"/>
      <w:moveToRangeEnd w:id="296"/>
      <w:moveTo w:id="333" w:author="Gende, Scott M" w:date="2025-02-28T11:46:00Z">
        <w:del w:id="334" w:author="Scott" w:date="2025-03-02T15:08:00Z">
          <w:r w:rsidR="00EE11AE" w:rsidDel="004C3D41">
            <w:delText xml:space="preserve">water is taken from a diversion upriver of the park’s boundary to maintain the hatchery operations. </w:delText>
          </w:r>
          <w:r w:rsidR="00EE11AE" w:rsidRPr="00CD14B8" w:rsidDel="004C3D41">
            <w:delText xml:space="preserve">This water is used </w:delText>
          </w:r>
        </w:del>
      </w:moveTo>
      <w:ins w:id="335" w:author="Scott" w:date="2025-03-02T15:08:00Z">
        <w:r w:rsidR="004C3D41">
          <w:t xml:space="preserve">.  Indian River water is used </w:t>
        </w:r>
      </w:ins>
      <w:moveTo w:id="336" w:author="Gende, Scott M" w:date="2025-02-28T11:46:00Z">
        <w:r w:rsidR="00EE11AE" w:rsidRPr="00CD14B8">
          <w:t xml:space="preserve">to rear salmon fry, which imprint on its </w:t>
        </w:r>
        <w:del w:id="337" w:author="Scott" w:date="2025-03-02T15:08:00Z">
          <w:r w:rsidR="00EE11AE" w:rsidRPr="00CD14B8" w:rsidDel="004C3D41">
            <w:delText xml:space="preserve">distinct </w:delText>
          </w:r>
        </w:del>
        <w:r w:rsidR="00EE11AE" w:rsidRPr="00CD14B8">
          <w:t>chemical signature</w:t>
        </w:r>
        <w:r w:rsidR="00EE11AE">
          <w:t xml:space="preserve">, and </w:t>
        </w:r>
        <w:del w:id="338" w:author="Gende, Scott M" w:date="2025-02-28T11:47:00Z">
          <w:r w:rsidR="00EE11AE" w:rsidDel="00EE11AE">
            <w:delText>also used d</w:delText>
          </w:r>
          <w:r w:rsidR="00EE11AE" w:rsidRPr="00CD14B8" w:rsidDel="00EE11AE">
            <w:delText xml:space="preserve">uring spawning season, </w:delText>
          </w:r>
          <w:r w:rsidR="00EE11AE" w:rsidDel="00EE11AE">
            <w:delText xml:space="preserve">when </w:delText>
          </w:r>
          <w:r w:rsidR="00EE11AE" w:rsidRPr="00CD14B8" w:rsidDel="00EE11AE">
            <w:delText xml:space="preserve">more of this diverted </w:delText>
          </w:r>
          <w:r w:rsidR="00EE11AE" w:rsidDel="00EE11AE">
            <w:delText>Indian River w</w:delText>
          </w:r>
          <w:r w:rsidR="00EE11AE" w:rsidRPr="00CD14B8" w:rsidDel="00EE11AE">
            <w:delText xml:space="preserve">ater is </w:delText>
          </w:r>
        </w:del>
      </w:moveTo>
      <w:proofErr w:type="spellStart"/>
      <w:ins w:id="339" w:author="Scott" w:date="2025-03-02T15:09:00Z">
        <w:r w:rsidR="004C3D41">
          <w:t>and</w:t>
        </w:r>
        <w:proofErr w:type="spellEnd"/>
        <w:r w:rsidR="004C3D41">
          <w:t xml:space="preserve"> is also </w:t>
        </w:r>
      </w:ins>
      <w:moveTo w:id="340" w:author="Gende, Scott M" w:date="2025-02-28T11:46:00Z">
        <w:r w:rsidR="00EE11AE">
          <w:t>releas</w:t>
        </w:r>
        <w:r w:rsidR="00EE11AE" w:rsidRPr="00CD14B8">
          <w:t xml:space="preserve">ed into the bay near the hatchery in order to attract </w:t>
        </w:r>
        <w:r w:rsidR="00EE11AE" w:rsidRPr="00CD14B8">
          <w:lastRenderedPageBreak/>
          <w:t xml:space="preserve">returning </w:t>
        </w:r>
      </w:moveTo>
      <w:ins w:id="341" w:author="Scott" w:date="2025-03-02T15:09:00Z">
        <w:r w:rsidR="004C3D41">
          <w:t xml:space="preserve">adult </w:t>
        </w:r>
      </w:ins>
      <w:moveTo w:id="342" w:author="Gende, Scott M" w:date="2025-02-28T11:46:00Z">
        <w:r w:rsidR="00EE11AE">
          <w:t xml:space="preserve">fish.  </w:t>
        </w:r>
        <w:del w:id="343" w:author="Gende, Scott M" w:date="2025-02-28T14:13:00Z">
          <w:r w:rsidR="00EE11AE" w:rsidDel="00C60924">
            <w:delText xml:space="preserve">These fish tend to aggregate in large schools just offshore, where hatchery managers order up commercial seiners to catch the fish </w:delText>
          </w:r>
          <w:r w:rsidR="00EE11AE" w:rsidRPr="00CD14B8" w:rsidDel="00C60924">
            <w:delText>for the purposes of cost recovery.</w:delText>
          </w:r>
          <w:r w:rsidR="00EE11AE" w:rsidDel="00C60924">
            <w:delText xml:space="preserve"> </w:delText>
          </w:r>
        </w:del>
      </w:moveTo>
      <w:moveToRangeEnd w:id="332"/>
    </w:p>
    <w:p w14:paraId="3A61483A" w14:textId="51F1FE01" w:rsidR="00EE11AE" w:rsidRDefault="008F78BF" w:rsidP="00EE11AE">
      <w:pPr>
        <w:spacing w:after="0" w:line="480" w:lineRule="auto"/>
        <w:ind w:firstLine="720"/>
        <w:rPr>
          <w:moveTo w:id="344" w:author="Gende, Scott M" w:date="2025-02-28T11:50:00Z"/>
        </w:rPr>
      </w:pPr>
      <w:ins w:id="345" w:author="Gende, Scott M" w:date="2025-02-28T11:42:00Z">
        <w:r>
          <w:t>Not surprisingly</w:t>
        </w:r>
      </w:ins>
      <w:ins w:id="346" w:author="Gende, Scott M" w:date="2025-02-28T11:29:00Z">
        <w:r w:rsidR="00D56BFF">
          <w:t xml:space="preserve">, </w:t>
        </w:r>
      </w:ins>
      <w:ins w:id="347" w:author="Gende, Scott M" w:date="2025-02-28T11:48:00Z">
        <w:r w:rsidR="00EE11AE">
          <w:t xml:space="preserve">surveying efforts </w:t>
        </w:r>
      </w:ins>
      <w:ins w:id="348" w:author="Gende, Scott M" w:date="2025-02-28T14:13:00Z">
        <w:r w:rsidR="00C60924">
          <w:t>in</w:t>
        </w:r>
      </w:ins>
      <w:ins w:id="349" w:author="Gende, Scott M" w:date="2025-02-28T11:48:00Z">
        <w:r w:rsidR="00EE11AE">
          <w:t xml:space="preserve"> Indian river have at times </w:t>
        </w:r>
      </w:ins>
      <w:ins w:id="350" w:author="Scott" w:date="2025-03-07T16:48:00Z">
        <w:r w:rsidR="003C2A91">
          <w:t xml:space="preserve">unusually high numbers of </w:t>
        </w:r>
      </w:ins>
      <w:ins w:id="351" w:author="Gende, Scott M" w:date="2025-02-28T11:48:00Z">
        <w:del w:id="352" w:author="Scott" w:date="2025-03-07T16:48:00Z">
          <w:r w:rsidR="00EE11AE" w:rsidDel="003C2A91">
            <w:delText xml:space="preserve">found </w:delText>
          </w:r>
        </w:del>
        <w:r w:rsidR="00EE11AE">
          <w:t xml:space="preserve">stray pink salmon from </w:t>
        </w:r>
      </w:ins>
      <w:ins w:id="353" w:author="Gende, Scott M" w:date="2025-02-28T14:14:00Z">
        <w:r w:rsidR="00C60924">
          <w:t>the hatchery</w:t>
        </w:r>
      </w:ins>
      <w:ins w:id="354" w:author="Scott" w:date="2025-03-07T16:48:00Z">
        <w:r w:rsidR="003C2A91">
          <w:t>,</w:t>
        </w:r>
      </w:ins>
      <w:ins w:id="355" w:author="Gende, Scott M" w:date="2025-02-28T11:48:00Z">
        <w:r w:rsidR="00EE11AE">
          <w:t xml:space="preserve"> making up one third of all individuals sampled in a given year</w:t>
        </w:r>
      </w:ins>
      <w:ins w:id="356" w:author="Gende, Scott M" w:date="2025-02-28T14:14:00Z">
        <w:r w:rsidR="00C60924">
          <w:t>, although rates vary depending upon sampling period</w:t>
        </w:r>
      </w:ins>
      <w:ins w:id="357" w:author="Gende, Scott M" w:date="2025-02-28T11:48:00Z">
        <w:r w:rsidR="00EE11AE">
          <w:t xml:space="preserve"> (Gende and Carter 2015).</w:t>
        </w:r>
      </w:ins>
      <w:ins w:id="358" w:author="Gende, Scott M" w:date="2025-02-28T11:49:00Z">
        <w:r w:rsidR="00EE11AE">
          <w:t xml:space="preserve">  Managers can identify adults that were produced in the hatchery </w:t>
        </w:r>
      </w:ins>
      <w:moveToRangeStart w:id="359" w:author="Gende, Scott M" w:date="2025-02-28T11:50:00Z" w:name="move191635826"/>
      <w:moveTo w:id="360" w:author="Gende, Scott M" w:date="2025-02-28T11:50:00Z">
        <w:r w:rsidR="00EE11AE">
          <w:t>because all pink salmon released by the hatchery are subject to a process called otolith marking, in which small carbonate bodies located in the inner ‘ears’ of fish</w:t>
        </w:r>
        <w:del w:id="361" w:author="Scott" w:date="2025-03-02T15:09:00Z">
          <w:r w:rsidR="00EE11AE" w:rsidDel="004C3D41">
            <w:delText>es</w:delText>
          </w:r>
        </w:del>
        <w:r w:rsidR="00EE11AE">
          <w:t xml:space="preserve">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del w:id="362" w:author="Gende, Scott M" w:date="2025-02-28T14:15:00Z">
          <w:r w:rsidR="00EE11AE" w:rsidDel="00C60924">
            <w:delText>) reflecting a specific hatchery of origin</w:delText>
          </w:r>
        </w:del>
      </w:moveTo>
      <w:ins w:id="363" w:author="Gende, Scott M" w:date="2025-02-28T14:15:00Z">
        <w:r w:rsidR="00C60924">
          <w:t xml:space="preserve">; </w:t>
        </w:r>
      </w:ins>
      <w:moveTo w:id="364" w:author="Gende, Scott M" w:date="2025-02-28T11:50:00Z">
        <w:del w:id="365" w:author="Gende, Scott M" w:date="2025-02-28T14:15:00Z">
          <w:r w:rsidR="00EE11AE" w:rsidDel="00C60924">
            <w:delText xml:space="preserve"> (</w:delText>
          </w:r>
        </w:del>
        <w:proofErr w:type="spellStart"/>
        <w:r w:rsidR="00EE11AE">
          <w:t>Stopha</w:t>
        </w:r>
        <w:proofErr w:type="spellEnd"/>
        <w:r w:rsidR="00EE11AE">
          <w:t xml:space="preserve"> 2015).  When salmon return to spawn as adults, </w:t>
        </w:r>
      </w:moveTo>
      <w:ins w:id="366" w:author="Gende, Scott M" w:date="2025-02-28T14:15:00Z">
        <w:r w:rsidR="00C60924">
          <w:t xml:space="preserve">the otoliths from the carcasses </w:t>
        </w:r>
      </w:ins>
      <w:moveTo w:id="367" w:author="Gende, Scott M" w:date="2025-02-28T11:50:00Z">
        <w:del w:id="368" w:author="Gende, Scott M" w:date="2025-02-28T14:15:00Z">
          <w:r w:rsidR="00EE11AE" w:rsidDel="00C60924">
            <w:delText xml:space="preserve">biologists </w:delText>
          </w:r>
        </w:del>
        <w:r w:rsidR="00EE11AE">
          <w:t xml:space="preserve">can </w:t>
        </w:r>
      </w:moveTo>
      <w:ins w:id="369" w:author="Gende, Scott M" w:date="2025-02-28T14:15:00Z">
        <w:r w:rsidR="00C60924">
          <w:t xml:space="preserve">be collected and sent to a lab </w:t>
        </w:r>
      </w:ins>
      <w:moveTo w:id="370" w:author="Gende, Scott M" w:date="2025-02-28T11:50:00Z">
        <w:del w:id="371" w:author="Gende, Scott M" w:date="2025-02-28T14:15:00Z">
          <w:r w:rsidR="00EE11AE" w:rsidDel="00C60924">
            <w:delText xml:space="preserve">collect the otoliths </w:delText>
          </w:r>
        </w:del>
        <w:commentRangeStart w:id="372"/>
        <w:r w:rsidR="00EE11AE">
          <w:t xml:space="preserve">(OTOLITH IMAGE) </w:t>
        </w:r>
        <w:commentRangeEnd w:id="372"/>
        <w:r w:rsidR="00EE11AE">
          <w:rPr>
            <w:rStyle w:val="CommentReference"/>
          </w:rPr>
          <w:commentReference w:id="372"/>
        </w:r>
        <w:del w:id="373" w:author="Gende, Scott M" w:date="2025-02-28T14:16:00Z">
          <w:r w:rsidR="00EE11AE" w:rsidDel="00C60924">
            <w:delText>and</w:delText>
          </w:r>
        </w:del>
      </w:moveTo>
      <w:ins w:id="374" w:author="Gende, Scott M" w:date="2025-02-28T14:16:00Z">
        <w:r w:rsidR="00C60924">
          <w:rPr>
            <w:rStyle w:val="CommentReference"/>
          </w:rPr>
          <w:t>to</w:t>
        </w:r>
      </w:ins>
      <w:moveTo w:id="375" w:author="Gende, Scott M" w:date="2025-02-28T11:50:00Z">
        <w:r w:rsidR="00EE11AE">
          <w:t xml:space="preserve"> determine whether the adult fish sampled in the Indian River are of hatchery or wild origin. </w:t>
        </w:r>
      </w:moveTo>
    </w:p>
    <w:p w14:paraId="6B184932" w14:textId="7D0A248A" w:rsidR="00C07877" w:rsidRDefault="00C07877" w:rsidP="00C07877">
      <w:pPr>
        <w:spacing w:after="0" w:line="480" w:lineRule="auto"/>
        <w:ind w:firstLine="720"/>
        <w:rPr>
          <w:moveTo w:id="376" w:author="Scott" w:date="2025-03-07T17:26:00Z"/>
        </w:rPr>
      </w:pPr>
      <w:moveToRangeStart w:id="377" w:author="Scott" w:date="2025-03-07T17:26:00Z" w:name="move192260829"/>
      <w:moveToRangeEnd w:id="359"/>
      <w:moveTo w:id="378" w:author="Scott" w:date="2025-03-07T17:26:00Z">
        <w:r>
          <w:t xml:space="preserve">While it is possible that fish originating from </w:t>
        </w:r>
        <w:del w:id="379" w:author="Scott" w:date="2025-03-08T08:59:00Z">
          <w:r w:rsidDel="007A0B9E">
            <w:delText>SJH</w:delText>
          </w:r>
        </w:del>
      </w:moveTo>
      <w:ins w:id="380" w:author="Scott" w:date="2025-03-08T08:59:00Z">
        <w:r w:rsidR="007A0B9E">
          <w:t>hatchery</w:t>
        </w:r>
      </w:ins>
      <w:moveTo w:id="381" w:author="Scott" w:date="2025-03-07T17:26:00Z">
        <w:r>
          <w:t xml:space="preserve"> are contributing to the abundance of pink salmon observed in recent decades at Indian River, it is also possible that the relatively low numbers of spawning pink salmon observed before 1980 may themselves have been historically atypical. During World War II, US Navy contractors began dredging sand and gravel from the river bed, as well as from a wooded island at the river’s mouth, in order to build fortifications on nearby </w:t>
        </w:r>
        <w:proofErr w:type="spellStart"/>
        <w:r>
          <w:t>Japonski</w:t>
        </w:r>
        <w:proofErr w:type="spellEnd"/>
        <w:r>
          <w:t xml:space="preserve"> Island. Park service officials at the time believed that the removal of gravel contributed to several severe floods between 1940 and 1960 (</w:t>
        </w:r>
        <w:proofErr w:type="spellStart"/>
        <w:r>
          <w:t>Antonson</w:t>
        </w:r>
        <w:proofErr w:type="spellEnd"/>
        <w:r>
          <w:t xml:space="preserve"> and </w:t>
        </w:r>
        <w:proofErr w:type="spellStart"/>
        <w:r>
          <w:t>Hanable</w:t>
        </w:r>
        <w:proofErr w:type="spellEnd"/>
        <w:r>
          <w:t xml:space="preserve"> 1987). Even with the completion of said military fortifications, gravel removal would continue in the Indian River delta intermittently until 1960. This gravel removal and the accompanying floods had profound effects on the geomorphology of the reaches of Indian River located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w:t>
        </w:r>
        <w:r>
          <w:lastRenderedPageBreak/>
          <w:t>that, prior to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moveTo>
    </w:p>
    <w:moveToRangeEnd w:id="377"/>
    <w:p w14:paraId="7A5B3BBE" w14:textId="2B4F13DD" w:rsidR="00C07877" w:rsidRDefault="008C4650" w:rsidP="003C2A91">
      <w:pPr>
        <w:spacing w:after="0" w:line="480" w:lineRule="auto"/>
        <w:ind w:firstLine="720"/>
        <w:rPr>
          <w:ins w:id="382" w:author="Scott" w:date="2025-03-07T17:26:00Z"/>
        </w:rPr>
      </w:pPr>
      <w:ins w:id="383" w:author="Scott" w:date="2025-03-08T09:04:00Z">
        <w:r>
          <w:t xml:space="preserve">Nevertheless, </w:t>
        </w:r>
      </w:ins>
    </w:p>
    <w:p w14:paraId="310D2A33" w14:textId="745BA1CD" w:rsidR="000B40E2" w:rsidRDefault="004400EA" w:rsidP="003C2A91">
      <w:pPr>
        <w:spacing w:after="0" w:line="480" w:lineRule="auto"/>
        <w:ind w:firstLine="720"/>
        <w:rPr>
          <w:ins w:id="384" w:author="Scott" w:date="2025-03-02T15:27:00Z"/>
        </w:rPr>
      </w:pPr>
      <w:ins w:id="385" w:author="Scott" w:date="2025-03-07T17:11:00Z">
        <w:r>
          <w:t>The</w:t>
        </w:r>
      </w:ins>
      <w:ins w:id="386" w:author="Scott" w:date="2025-03-02T15:10:00Z">
        <w:r w:rsidR="004C3D41">
          <w:t xml:space="preserve"> Indian River hatchery strays are also somewhat unique in that the ori</w:t>
        </w:r>
      </w:ins>
      <w:ins w:id="387" w:author="Scott" w:date="2025-03-02T15:11:00Z">
        <w:r w:rsidR="004C3D41">
          <w:t>ginal brood stock of pink salmon, i.e., the original adults used for egg extraction and rearing, utilized by the hatchery were, in part, Indian river</w:t>
        </w:r>
      </w:ins>
      <w:ins w:id="388" w:author="Scott" w:date="2025-03-02T15:12:00Z">
        <w:r w:rsidR="004C3D41">
          <w:t xml:space="preserve"> pink salmon.  Given that the hatchery </w:t>
        </w:r>
      </w:ins>
      <w:ins w:id="389" w:author="Scott" w:date="2025-03-02T15:13:00Z">
        <w:r w:rsidR="004C3D41">
          <w:t>and Indian River fish have been straying for decades, but that these ‘hybrids are mostly Indian River fish spawning with Indian River hatchery fish, there is le</w:t>
        </w:r>
      </w:ins>
      <w:ins w:id="390" w:author="Scott" w:date="2025-03-02T15:14:00Z">
        <w:r w:rsidR="004C3D41">
          <w:t>ss (if any) molecular concern about preserving the ‘pure’ line of salmon that are adapted to the conditions of the Indian River.  In</w:t>
        </w:r>
      </w:ins>
      <w:ins w:id="391" w:author="Scott" w:date="2025-03-02T15:23:00Z">
        <w:r w:rsidR="00F03EE7">
          <w:t xml:space="preserve">stead, </w:t>
        </w:r>
      </w:ins>
      <w:ins w:id="392" w:author="Scott" w:date="2025-03-02T15:25:00Z">
        <w:r w:rsidR="00F03EE7">
          <w:t>the concen is that the abundance of pink salmon</w:t>
        </w:r>
      </w:ins>
      <w:ins w:id="393" w:author="Scott" w:date="2025-03-02T15:26:00Z">
        <w:r w:rsidR="000B40E2">
          <w:t xml:space="preserve">, </w:t>
        </w:r>
      </w:ins>
      <w:ins w:id="394" w:author="Scott" w:date="2025-03-02T15:24:00Z">
        <w:r w:rsidR="00F03EE7">
          <w:t>assuming the rates of straying from the hatchery to the River exceeds the River to the hatchery</w:t>
        </w:r>
      </w:ins>
      <w:ins w:id="395" w:author="Scott" w:date="2025-03-02T15:26:00Z">
        <w:r w:rsidR="000B40E2">
          <w:t xml:space="preserve">, is ‘unnaturally’ high.  </w:t>
        </w:r>
      </w:ins>
      <w:ins w:id="396" w:author="Gende, Scott M" w:date="2025-02-28T14:16:00Z">
        <w:del w:id="397" w:author="Scott" w:date="2025-03-02T15:15:00Z">
          <w:r w:rsidR="00C60924" w:rsidDel="004C3D41">
            <w:delText xml:space="preserve">Given that the </w:delText>
          </w:r>
        </w:del>
      </w:ins>
      <w:ins w:id="398" w:author="Gende, Scott M" w:date="2025-02-28T14:18:00Z">
        <w:del w:id="399" w:author="Scott" w:date="2025-03-02T15:15:00Z">
          <w:r w:rsidR="00C60924" w:rsidDel="004C3D41">
            <w:delText>water operations and</w:delText>
          </w:r>
        </w:del>
      </w:ins>
      <w:ins w:id="400" w:author="Gende, Scott M" w:date="2025-02-28T14:17:00Z">
        <w:del w:id="401" w:author="Scott" w:date="2025-03-02T15:15:00Z">
          <w:r w:rsidR="00C60924" w:rsidDel="004C3D41">
            <w:delText xml:space="preserve"> that some of the original brood stock used to start the hatchery were from wild Indian River pink salmon, the hatchery effectively </w:delText>
          </w:r>
        </w:del>
      </w:ins>
      <w:ins w:id="402" w:author="Gende, Scott M" w:date="2025-02-28T14:18:00Z">
        <w:del w:id="403" w:author="Scott" w:date="2025-03-02T15:15:00Z">
          <w:r w:rsidR="00C60924" w:rsidDel="004C3D41">
            <w:delText>produces Indian River pink salmon using Indian River water</w:delText>
          </w:r>
        </w:del>
      </w:ins>
      <w:ins w:id="404" w:author="Gende, Scott M" w:date="2025-02-28T14:20:00Z">
        <w:del w:id="405" w:author="Scott" w:date="2025-03-02T15:15:00Z">
          <w:r w:rsidR="00C60924" w:rsidDel="004C3D41">
            <w:delText>.</w:delText>
          </w:r>
        </w:del>
        <w:del w:id="406" w:author="Scott" w:date="2025-03-02T15:27:00Z">
          <w:r w:rsidR="00C60924" w:rsidDel="000B40E2">
            <w:delText xml:space="preserve">  </w:delText>
          </w:r>
        </w:del>
      </w:ins>
      <w:ins w:id="407" w:author="Gende, Scott M" w:date="2025-02-28T14:18:00Z">
        <w:del w:id="408" w:author="Scott" w:date="2025-03-02T15:27:00Z">
          <w:r w:rsidR="00C60924" w:rsidDel="000B40E2">
            <w:delText xml:space="preserve"> </w:delText>
          </w:r>
        </w:del>
      </w:ins>
      <w:ins w:id="409" w:author="Gende, Scott M" w:date="2025-02-28T14:21:00Z">
        <w:del w:id="410" w:author="Scott" w:date="2025-03-02T15:15:00Z">
          <w:r w:rsidR="00C60924" w:rsidDel="004C3D41">
            <w:delText xml:space="preserve">Not surprisingly, </w:delText>
          </w:r>
        </w:del>
        <w:del w:id="411" w:author="Scott" w:date="2025-03-02T15:27:00Z">
          <w:r w:rsidR="00C60924" w:rsidDel="000B40E2">
            <w:delText>c</w:delText>
          </w:r>
        </w:del>
      </w:ins>
    </w:p>
    <w:p w14:paraId="20BFB20F" w14:textId="44CD1F7F" w:rsidR="000B40E2" w:rsidDel="00C07877" w:rsidRDefault="007A0B9E" w:rsidP="000B40E2">
      <w:pPr>
        <w:spacing w:after="0" w:line="480" w:lineRule="auto"/>
        <w:ind w:firstLine="720"/>
        <w:rPr>
          <w:del w:id="412" w:author="Scott" w:date="2025-03-07T17:26:00Z"/>
          <w:moveTo w:id="413" w:author="Scott" w:date="2025-03-02T15:28:00Z"/>
        </w:rPr>
      </w:pPr>
      <w:ins w:id="414" w:author="Scott" w:date="2025-03-08T09:01:00Z">
        <w:r>
          <w:t xml:space="preserve">Unnaturally high densities of salmon also increase the chance that the salmon </w:t>
        </w:r>
      </w:ins>
      <w:ins w:id="415" w:author="Scott" w:date="2025-03-02T15:28:00Z">
        <w:r w:rsidR="000B40E2">
          <w:t>deleteriously</w:t>
        </w:r>
      </w:ins>
      <w:ins w:id="416" w:author="Scott" w:date="2025-03-08T09:01:00Z">
        <w:r>
          <w:t xml:space="preserve"> </w:t>
        </w:r>
      </w:ins>
      <w:ins w:id="417" w:author="Scott" w:date="2025-03-02T15:28:00Z">
        <w:r w:rsidR="000B40E2">
          <w:t>impact</w:t>
        </w:r>
      </w:ins>
      <w:ins w:id="418" w:author="Scott" w:date="2025-03-08T09:02:00Z">
        <w:r>
          <w:t>s</w:t>
        </w:r>
      </w:ins>
      <w:ins w:id="419" w:author="Scott" w:date="2025-03-02T15:28:00Z">
        <w:r w:rsidR="000B40E2">
          <w:t xml:space="preserve"> </w:t>
        </w:r>
      </w:ins>
      <w:ins w:id="420" w:author="Scott" w:date="2025-03-08T09:01:00Z">
        <w:r>
          <w:t xml:space="preserve">the river’s ecosystem.  </w:t>
        </w:r>
      </w:ins>
      <w:moveToRangeStart w:id="421" w:author="Scott" w:date="2025-03-08T09:05:00Z" w:name="move192317154"/>
      <w:moveTo w:id="422" w:author="Scott" w:date="2025-03-08T09:05:00Z">
        <w:del w:id="423" w:author="Scott" w:date="2025-03-08T09:05:00Z">
          <w:r w:rsidR="008C4650" w:rsidDel="008C4650">
            <w:delText xml:space="preserve">High abundances can also impact the river ecosystem including other resident fish species.  </w:delText>
          </w:r>
        </w:del>
        <w:r w:rsidR="008C4650">
          <w:t>When salmon spawn, they remove dissolved oxygen from the water through the direct consumption of O</w:t>
        </w:r>
        <w:r w:rsidR="008C4650">
          <w:rPr>
            <w:vertAlign w:val="superscript"/>
          </w:rPr>
          <w:t>2</w:t>
        </w:r>
        <w:r w:rsidR="008C4650">
          <w:t xml:space="preserve"> while alive and through the release of carbon during decomposition of the carcasses following death (Sergeant et al. 2023).  When high abundances occur during a period of low river flows (creating very high densities), in-stream dissolved oxygen concentrations can drop to levels below what is needed for resident fish to survive.  </w:t>
        </w:r>
      </w:moveTo>
      <w:moveToRangeEnd w:id="421"/>
      <w:ins w:id="424" w:author="Scott" w:date="2025-03-08T09:02:00Z">
        <w:r>
          <w:t>In</w:t>
        </w:r>
      </w:ins>
      <w:ins w:id="425" w:author="Scott" w:date="2025-03-08T09:03:00Z">
        <w:r>
          <w:t xml:space="preserve"> </w:t>
        </w:r>
      </w:ins>
      <w:ins w:id="426" w:author="Scott" w:date="2025-03-08T09:02:00Z">
        <w:r>
          <w:t xml:space="preserve">streams systems </w:t>
        </w:r>
      </w:ins>
      <w:ins w:id="427" w:author="Scott" w:date="2025-03-08T09:03:00Z">
        <w:r>
          <w:t xml:space="preserve">free of hatchery influence, there are natural regulators (density-dependent) that bring the population back into balance </w:t>
        </w:r>
      </w:ins>
      <w:moveToRangeStart w:id="428" w:author="Scott" w:date="2025-03-02T15:28:00Z" w:name="move191820076"/>
      <w:moveTo w:id="429" w:author="Scott" w:date="2025-03-02T15:28:00Z">
        <w:del w:id="430" w:author="Scott" w:date="2025-03-08T09:03:00Z">
          <w:r w:rsidR="000B40E2" w:rsidDel="007A0B9E">
            <w:delText>W</w:delText>
          </w:r>
        </w:del>
      </w:moveTo>
      <w:ins w:id="431" w:author="Scott" w:date="2025-03-08T09:03:00Z">
        <w:r>
          <w:t>w</w:t>
        </w:r>
      </w:ins>
      <w:moveTo w:id="432" w:author="Scott" w:date="2025-03-02T15:28:00Z">
        <w:r w:rsidR="000B40E2">
          <w:t xml:space="preserve">hen the number of returning </w:t>
        </w:r>
        <w:proofErr w:type="spellStart"/>
        <w:r w:rsidR="000B40E2">
          <w:t>spawners</w:t>
        </w:r>
        <w:proofErr w:type="spellEnd"/>
        <w:r w:rsidR="000B40E2">
          <w:t xml:space="preserve"> exceeds a stream’s carrying capacity</w:t>
        </w:r>
      </w:moveTo>
      <w:ins w:id="433" w:author="Scott" w:date="2025-03-08T09:03:00Z">
        <w:r>
          <w:t>.</w:t>
        </w:r>
      </w:ins>
      <w:moveTo w:id="434" w:author="Scott" w:date="2025-03-02T15:28:00Z">
        <w:r w:rsidR="000B40E2">
          <w:t>,</w:t>
        </w:r>
        <w:del w:id="435" w:author="Scott" w:date="2025-03-08T09:03:00Z">
          <w:r w:rsidR="000B40E2" w:rsidDel="007A0B9E">
            <w:delText xml:space="preserve"> there are natural regulators </w:delText>
          </w:r>
          <w:r w:rsidR="000B40E2" w:rsidDel="007A0B9E">
            <w:lastRenderedPageBreak/>
            <w:delText>(density-dependent) that bring the population back into balance</w:delText>
          </w:r>
        </w:del>
        <w:r w:rsidR="000B40E2">
          <w:t xml:space="preserve">.  For </w:t>
        </w:r>
        <w:commentRangeStart w:id="436"/>
        <w:r w:rsidR="000B40E2">
          <w:t>example, in very high densities, females arriving later will dig up the eggs (</w:t>
        </w:r>
        <w:proofErr w:type="spellStart"/>
        <w:r w:rsidR="000B40E2">
          <w:t>redds</w:t>
        </w:r>
        <w:proofErr w:type="spellEnd"/>
        <w:r w:rsidR="000B40E2">
          <w:t>) of early arriving females, and the ‘recruit-per-</w:t>
        </w:r>
        <w:proofErr w:type="spellStart"/>
        <w:r w:rsidR="000B40E2">
          <w:t>spawner</w:t>
        </w:r>
        <w:proofErr w:type="spellEnd"/>
        <w:r w:rsidR="000B40E2">
          <w:t xml:space="preserve">’ ratios (number of returning adults based on the number of adults that spawned </w:t>
        </w:r>
        <w:commentRangeEnd w:id="436"/>
        <w:r w:rsidR="000B40E2">
          <w:rPr>
            <w:rStyle w:val="CommentReference"/>
          </w:rPr>
          <w:commentReference w:id="436"/>
        </w:r>
        <w:r w:rsidR="000B40E2">
          <w:t xml:space="preserve">2 years prior) will drop precipitously.  And in some </w:t>
        </w:r>
        <w:proofErr w:type="gramStart"/>
        <w:r w:rsidR="000B40E2">
          <w:t>instances</w:t>
        </w:r>
        <w:proofErr w:type="gramEnd"/>
        <w:r w:rsidR="000B40E2">
          <w:t xml:space="preserve"> ovigerous females, i.e., those still carrying eggs, will die before spawning. </w:t>
        </w:r>
        <w:del w:id="437" w:author="Scott" w:date="2025-03-07T17:26:00Z">
          <w:r w:rsidR="000B40E2" w:rsidDel="00C07877">
            <w:delText xml:space="preserve"> </w:delText>
          </w:r>
        </w:del>
      </w:moveTo>
      <w:ins w:id="438" w:author="Scott" w:date="2025-03-08T09:05:00Z">
        <w:r w:rsidR="008C4650">
          <w:t>For r</w:t>
        </w:r>
      </w:ins>
      <w:ins w:id="439" w:author="Scott" w:date="2025-03-08T09:06:00Z">
        <w:r w:rsidR="008C4650">
          <w:t xml:space="preserve">iver systems strongly influenced by hatcheries, </w:t>
        </w:r>
      </w:ins>
      <w:ins w:id="440" w:author="Scott" w:date="2025-03-08T09:08:00Z">
        <w:r w:rsidR="008C4650">
          <w:t xml:space="preserve">the number of spawning </w:t>
        </w:r>
        <w:proofErr w:type="gramStart"/>
        <w:r w:rsidR="008C4650">
          <w:t>fish</w:t>
        </w:r>
        <w:proofErr w:type="gramEnd"/>
        <w:r w:rsidR="008C4650">
          <w:t xml:space="preserve"> will always be elevated </w:t>
        </w:r>
      </w:ins>
      <w:ins w:id="441" w:author="Scott" w:date="2025-03-08T09:06:00Z">
        <w:r w:rsidR="008C4650">
          <w:t>because th</w:t>
        </w:r>
      </w:ins>
      <w:ins w:id="442" w:author="Scott" w:date="2025-03-08T09:07:00Z">
        <w:r w:rsidR="008C4650">
          <w:t xml:space="preserve">e hatchery will annually produce a consistent number of fish regardless of density-dependent factors in the stream.   </w:t>
        </w:r>
      </w:ins>
    </w:p>
    <w:moveToRangeEnd w:id="428"/>
    <w:p w14:paraId="66E34166" w14:textId="63F44EFF" w:rsidR="000B40E2" w:rsidRDefault="000B40E2" w:rsidP="00C07877">
      <w:pPr>
        <w:spacing w:after="0" w:line="480" w:lineRule="auto"/>
        <w:ind w:firstLine="720"/>
        <w:rPr>
          <w:ins w:id="443" w:author="Scott" w:date="2025-03-02T15:27:00Z"/>
        </w:rPr>
      </w:pPr>
    </w:p>
    <w:p w14:paraId="4CFBC98E" w14:textId="77777777" w:rsidR="000B40E2" w:rsidRDefault="000B40E2" w:rsidP="00112024">
      <w:pPr>
        <w:spacing w:after="0" w:line="480" w:lineRule="auto"/>
        <w:ind w:firstLine="720"/>
        <w:rPr>
          <w:ins w:id="444" w:author="Scott" w:date="2025-03-02T15:27:00Z"/>
        </w:rPr>
      </w:pPr>
    </w:p>
    <w:p w14:paraId="4362809A" w14:textId="28548194" w:rsidR="00C60924" w:rsidRDefault="000B40E2" w:rsidP="00112024">
      <w:pPr>
        <w:spacing w:after="0" w:line="480" w:lineRule="auto"/>
        <w:ind w:firstLine="720"/>
        <w:rPr>
          <w:ins w:id="445" w:author="Gende, Scott M" w:date="2025-02-28T14:20:00Z"/>
        </w:rPr>
      </w:pPr>
      <w:ins w:id="446" w:author="Scott" w:date="2025-03-02T15:27:00Z">
        <w:r>
          <w:t>C</w:t>
        </w:r>
      </w:ins>
      <w:ins w:id="447" w:author="Gende, Scott M" w:date="2025-02-28T14:21:00Z">
        <w:r w:rsidR="00C60924">
          <w:t xml:space="preserve">oincident with the initial increases in pink salmon observed in the 1980s was the commencement of operations at Sheldon Jackson Hatchery (SJH), Today, </w:t>
        </w:r>
        <w:proofErr w:type="gramStart"/>
        <w:r w:rsidR="00C60924">
          <w:t>In</w:t>
        </w:r>
        <w:proofErr w:type="gramEnd"/>
        <w:r w:rsidR="00C60924">
          <w:t xml:space="preserve"> recent years the hatchery has been permitted to propagate 3 million eggs, which equate to releasing millions of fry to the ocean each year. While these eggs are extracted from adults that return to the hatchery, the original stock of eggs was taken primarily from pink salmon from the Indian River (even years) and </w:t>
        </w:r>
        <w:r w:rsidR="00C60924" w:rsidRPr="00CD14B8">
          <w:t>nearby Starrigavan Creek</w:t>
        </w:r>
        <w:r w:rsidR="00C60924">
          <w:t xml:space="preserve"> (odd years). </w:t>
        </w:r>
      </w:ins>
    </w:p>
    <w:p w14:paraId="19DA51CC" w14:textId="35968961" w:rsidR="00C60924" w:rsidDel="00414B6E" w:rsidRDefault="00C60924" w:rsidP="00112024">
      <w:pPr>
        <w:spacing w:after="0" w:line="480" w:lineRule="auto"/>
        <w:ind w:firstLine="720"/>
        <w:rPr>
          <w:ins w:id="448" w:author="Gende, Scott M" w:date="2025-02-28T14:20:00Z"/>
          <w:del w:id="449" w:author="Scott" w:date="2025-03-02T15:01:00Z"/>
        </w:rPr>
      </w:pPr>
      <w:ins w:id="450" w:author="Gende, Scott M" w:date="2025-02-28T14:21:00Z">
        <w:del w:id="451" w:author="Scott" w:date="2025-03-02T15:01:00Z">
          <w:r w:rsidDel="00414B6E">
            <w:delText xml:space="preserve">Given that </w:delText>
          </w:r>
        </w:del>
      </w:ins>
    </w:p>
    <w:p w14:paraId="2875E9D0" w14:textId="748E1BB1" w:rsidR="00EE11AE" w:rsidDel="00C07877" w:rsidRDefault="00C60924" w:rsidP="00112024">
      <w:pPr>
        <w:spacing w:after="0" w:line="480" w:lineRule="auto"/>
        <w:ind w:firstLine="720"/>
        <w:rPr>
          <w:ins w:id="452" w:author="Gende, Scott M" w:date="2025-02-28T11:49:00Z"/>
          <w:del w:id="453" w:author="Scott" w:date="2025-03-07T17:27:00Z"/>
        </w:rPr>
      </w:pPr>
      <w:ins w:id="454" w:author="Gende, Scott M" w:date="2025-02-28T14:18:00Z">
        <w:del w:id="455" w:author="Scott" w:date="2025-03-07T17:27:00Z">
          <w:r w:rsidDel="00C07877">
            <w:delText xml:space="preserve">shifting the typical concern </w:delText>
          </w:r>
        </w:del>
      </w:ins>
      <w:ins w:id="456" w:author="Gende, Scott M" w:date="2025-02-28T14:19:00Z">
        <w:del w:id="457" w:author="Scott" w:date="2025-03-07T17:27:00Z">
          <w:r w:rsidDel="00C07877">
            <w:delText xml:space="preserve">from a molecular hybridization/fitness impact to a numerical concern.  In other words, with the hatchery </w:delText>
          </w:r>
        </w:del>
      </w:ins>
      <w:ins w:id="458" w:author="Gende, Scott M" w:date="2025-02-28T14:20:00Z">
        <w:del w:id="459" w:author="Scott" w:date="2025-03-07T17:27:00Z">
          <w:r w:rsidDel="00C07877">
            <w:delText xml:space="preserve">possibly ‘supplementing’ the returning number of pink salmon each year, how many pink salmon are too many pink salmon?  </w:delText>
          </w:r>
        </w:del>
      </w:ins>
      <w:ins w:id="460" w:author="Gende, Scott M" w:date="2025-02-28T14:18:00Z">
        <w:del w:id="461" w:author="Scott" w:date="2025-03-07T17:27:00Z">
          <w:r w:rsidDel="00C07877">
            <w:delText xml:space="preserve">  </w:delText>
          </w:r>
        </w:del>
      </w:ins>
      <w:ins w:id="462" w:author="Gende, Scott M" w:date="2025-02-28T14:17:00Z">
        <w:del w:id="463" w:author="Scott" w:date="2025-03-07T17:27:00Z">
          <w:r w:rsidDel="00C07877">
            <w:delText xml:space="preserve"> </w:delText>
          </w:r>
        </w:del>
      </w:ins>
    </w:p>
    <w:p w14:paraId="0A5B38D6" w14:textId="77777777" w:rsidR="00EE11AE" w:rsidRDefault="00EE11AE" w:rsidP="00112024">
      <w:pPr>
        <w:spacing w:after="0" w:line="480" w:lineRule="auto"/>
        <w:ind w:firstLine="720"/>
        <w:rPr>
          <w:ins w:id="464" w:author="Gende, Scott M" w:date="2025-02-28T11:49:00Z"/>
        </w:rPr>
      </w:pPr>
    </w:p>
    <w:p w14:paraId="2BA35BCA" w14:textId="4C83665F" w:rsidR="002601D1" w:rsidRDefault="00EE11AE" w:rsidP="00112024">
      <w:pPr>
        <w:spacing w:after="0" w:line="480" w:lineRule="auto"/>
        <w:ind w:firstLine="720"/>
      </w:pPr>
      <w:ins w:id="465" w:author="Gende, Scott M" w:date="2025-02-28T11:48:00Z">
        <w:r>
          <w:t xml:space="preserve"> </w:t>
        </w:r>
        <w:commentRangeStart w:id="466"/>
        <w:r>
          <w:t xml:space="preserve">[[DO we want to put the data in here that was collected on strays…?]] </w:t>
        </w:r>
        <w:commentRangeEnd w:id="466"/>
        <w:r>
          <w:rPr>
            <w:rStyle w:val="CommentReference"/>
          </w:rPr>
          <w:commentReference w:id="466"/>
        </w:r>
        <w:r w:rsidDel="004D02A1">
          <w:t xml:space="preserve"> </w:t>
        </w:r>
        <w:r>
          <w:t xml:space="preserve"> </w:t>
        </w:r>
      </w:ins>
      <w:del w:id="467" w:author="Gende, Scott M" w:date="2025-02-28T11:42:00Z">
        <w:r w:rsidR="0086068A" w:rsidDel="008F78BF">
          <w:delText>Coincident</w:delText>
        </w:r>
        <w:r w:rsidR="005C67FF" w:rsidDel="008F78BF">
          <w:delText xml:space="preserve"> </w:delText>
        </w:r>
      </w:del>
      <w:del w:id="468" w:author="Gende, Scott M" w:date="2025-02-28T14:21:00Z">
        <w:r w:rsidR="005C67FF" w:rsidDel="00C60924">
          <w:delText xml:space="preserve">with the </w:delText>
        </w:r>
        <w:r w:rsidR="002601D1" w:rsidDel="00C60924">
          <w:delText>initial increases in</w:delText>
        </w:r>
        <w:r w:rsidR="005C67FF" w:rsidDel="00C60924">
          <w:delText xml:space="preserve"> pink salmon</w:delText>
        </w:r>
        <w:r w:rsidR="00AB6BD6" w:rsidDel="00C60924">
          <w:delText xml:space="preserve"> observed in the 1980s</w:delText>
        </w:r>
        <w:r w:rsidR="005C67FF" w:rsidDel="00C60924">
          <w:delText xml:space="preserve"> w</w:delText>
        </w:r>
        <w:r w:rsidR="002601D1" w:rsidDel="00C60924">
          <w:delText>as</w:delText>
        </w:r>
        <w:r w:rsidR="005C67FF" w:rsidDel="00C60924">
          <w:delText xml:space="preserve"> the </w:delText>
        </w:r>
        <w:r w:rsidR="002601D1" w:rsidDel="00C60924">
          <w:delText>commencement of operations</w:delText>
        </w:r>
        <w:r w:rsidR="00CD587C" w:rsidDel="00C60924">
          <w:delText xml:space="preserve"> at Sheldon Jackson Hatchery (SJH), </w:delText>
        </w:r>
      </w:del>
      <w:moveFromRangeStart w:id="469" w:author="Gende, Scott M" w:date="2025-02-28T11:44:00Z" w:name="move191635515"/>
      <w:commentRangeStart w:id="470"/>
      <w:moveFrom w:id="471" w:author="Gende, Scott M" w:date="2025-02-28T11:44:00Z">
        <w:del w:id="472" w:author="Gende, Scott M" w:date="2025-02-28T14:21:00Z">
          <w:r w:rsidR="00CD587C" w:rsidDel="00C60924">
            <w:delText>a pink salmon</w:delText>
          </w:r>
          <w:r w:rsidR="005C67FF" w:rsidDel="00C60924">
            <w:delText xml:space="preserve"> hatchery located </w:delText>
          </w:r>
          <w:r w:rsidR="002601D1" w:rsidDel="00C60924">
            <w:delText>l</w:delText>
          </w:r>
          <w:r w:rsidR="00683623" w:rsidRPr="00CD14B8" w:rsidDel="00C60924">
            <w:delText xml:space="preserve">ess than a mile from the mouth of </w:delText>
          </w:r>
          <w:r w:rsidR="00683623" w:rsidRPr="00CF3314" w:rsidDel="00C60924">
            <w:delText>the Indian River</w:delText>
          </w:r>
          <w:commentRangeEnd w:id="470"/>
          <w:r w:rsidR="00AB6BD6" w:rsidDel="00C60924">
            <w:rPr>
              <w:rStyle w:val="CommentReference"/>
            </w:rPr>
            <w:commentReference w:id="470"/>
          </w:r>
          <w:r w:rsidR="002601D1" w:rsidDel="00C60924">
            <w:delText xml:space="preserve">. The hatchery is currently </w:delText>
          </w:r>
          <w:r w:rsidR="005C67FF" w:rsidDel="00C60924">
            <w:delText xml:space="preserve">operated by </w:delText>
          </w:r>
          <w:r w:rsidR="00683623" w:rsidRPr="00CD14B8" w:rsidDel="00C60924">
            <w:delText>the not-for-profit Sitka Sound Science Center</w:delText>
          </w:r>
          <w:r w:rsidR="002601D1" w:rsidDel="00C60924">
            <w:delText xml:space="preserve"> but </w:delText>
          </w:r>
          <w:r w:rsidR="00683623" w:rsidDel="00C60924">
            <w:delText xml:space="preserve">was </w:delText>
          </w:r>
          <w:r w:rsidR="00683623" w:rsidDel="00C60924">
            <w:lastRenderedPageBreak/>
            <w:delText>originally established in 1975 by the Sheldon Jackson College</w:delText>
          </w:r>
          <w:r w:rsidR="003A6F73" w:rsidDel="00C60924">
            <w:delText>. The college, founded in 1888 as</w:delText>
          </w:r>
          <w:r w:rsidR="00E8129C" w:rsidDel="00C60924">
            <w:delText xml:space="preserve"> a</w:delText>
          </w:r>
          <w:r w:rsidR="003A6F73" w:rsidDel="00C60924">
            <w:delText xml:space="preserve"> hybrid Indian re-education facility and utopian planned community, </w:delText>
          </w:r>
          <w:r w:rsidR="005C67FF" w:rsidDel="00C60924">
            <w:delText xml:space="preserve">was </w:delText>
          </w:r>
          <w:r w:rsidR="003A6F73" w:rsidDel="00C60924">
            <w:delText xml:space="preserve">at its inception </w:delText>
          </w:r>
          <w:r w:rsidR="005C67FF" w:rsidDel="00C60924">
            <w:delText>granted water rights from the Indian River</w:delText>
          </w:r>
          <w:r w:rsidR="003A6F73" w:rsidDel="00C60924">
            <w:delText xml:space="preserve">. </w:delText>
          </w:r>
        </w:del>
      </w:moveFrom>
      <w:moveFromRangeEnd w:id="469"/>
      <w:del w:id="473" w:author="Gende, Scott M" w:date="2025-02-28T14:21:00Z">
        <w:r w:rsidR="003A6F73" w:rsidDel="00C60924">
          <w:delText xml:space="preserve">Today, </w:delText>
        </w:r>
      </w:del>
      <w:moveFromRangeStart w:id="474" w:author="Gende, Scott M" w:date="2025-02-28T11:46:00Z" w:name="move191635586"/>
      <w:moveFrom w:id="475" w:author="Gende, Scott M" w:date="2025-02-28T11:46:00Z">
        <w:del w:id="476" w:author="Gende, Scott M" w:date="2025-02-28T14:21:00Z">
          <w:r w:rsidR="003A6F73" w:rsidDel="00C60924">
            <w:delText>water is</w:delText>
          </w:r>
          <w:r w:rsidR="005C67FF" w:rsidDel="00C60924">
            <w:delText xml:space="preserve"> taken </w:delText>
          </w:r>
          <w:r w:rsidR="003A6F73" w:rsidDel="00C60924">
            <w:delText>from a diversion</w:delText>
          </w:r>
          <w:r w:rsidR="005C67FF" w:rsidDel="00C60924">
            <w:delText xml:space="preserve"> upriver of the park’s boundary to maintain the hatchery operations.</w:delText>
          </w:r>
          <w:r w:rsidR="002601D1" w:rsidDel="00C60924">
            <w:delText xml:space="preserve"> </w:delText>
          </w:r>
          <w:r w:rsidR="002601D1" w:rsidRPr="00CD14B8" w:rsidDel="00C60924">
            <w:delText>This water is used to rear salmon fry, which imprint on its distinct chemical signature</w:delText>
          </w:r>
          <w:r w:rsidR="002601D1" w:rsidDel="00C60924">
            <w:delText xml:space="preserve">, and </w:delText>
          </w:r>
          <w:r w:rsidR="00AB6BD6" w:rsidDel="00C60924">
            <w:delText xml:space="preserve">also used </w:delText>
          </w:r>
          <w:r w:rsidR="002601D1" w:rsidDel="00C60924">
            <w:delText>d</w:delText>
          </w:r>
          <w:r w:rsidR="002601D1" w:rsidRPr="00CD14B8" w:rsidDel="00C60924">
            <w:delText xml:space="preserve">uring spawning season, </w:delText>
          </w:r>
          <w:r w:rsidR="002601D1" w:rsidDel="00C60924">
            <w:delText xml:space="preserve">when </w:delText>
          </w:r>
          <w:r w:rsidR="002601D1" w:rsidRPr="00CD14B8" w:rsidDel="00C60924">
            <w:delText xml:space="preserve">more of this diverted </w:delText>
          </w:r>
          <w:r w:rsidR="002601D1" w:rsidDel="00C60924">
            <w:delText>Indian River w</w:delText>
          </w:r>
          <w:r w:rsidR="002601D1" w:rsidRPr="00CD14B8" w:rsidDel="00C60924">
            <w:delText xml:space="preserve">ater is </w:delText>
          </w:r>
          <w:r w:rsidR="002601D1" w:rsidDel="00C60924">
            <w:delText>releas</w:delText>
          </w:r>
          <w:r w:rsidR="002601D1" w:rsidRPr="00CD14B8" w:rsidDel="00C60924">
            <w:delText xml:space="preserve">ed into the bay near the hatchery in order to attract returning </w:delText>
          </w:r>
          <w:r w:rsidR="002601D1" w:rsidDel="00C60924">
            <w:delText>fish.  These fish tend to aggregate in large schools just offshore</w:delText>
          </w:r>
          <w:r w:rsidR="00AB6BD6" w:rsidDel="00C60924">
            <w:delText>,</w:delText>
          </w:r>
          <w:r w:rsidR="002601D1" w:rsidDel="00C60924">
            <w:delText xml:space="preserve"> where hatchery managers order up commercial seiners to catch the fish </w:delText>
          </w:r>
          <w:r w:rsidR="002601D1" w:rsidRPr="00CD14B8" w:rsidDel="00C60924">
            <w:delText>for the purposes of cost recovery.</w:delText>
          </w:r>
          <w:r w:rsidR="003A6F73" w:rsidDel="00C60924">
            <w:delText xml:space="preserve"> </w:delText>
          </w:r>
        </w:del>
      </w:moveFrom>
      <w:moveFromRangeEnd w:id="474"/>
      <w:del w:id="477" w:author="Gende, Scott M" w:date="2025-02-28T14:21:00Z">
        <w:r w:rsidR="002601D1" w:rsidDel="00C60924">
          <w:delText xml:space="preserve">In recent years the hatchery </w:delText>
        </w:r>
        <w:r w:rsidR="003A6F73" w:rsidDel="00C60924">
          <w:delText xml:space="preserve">has been </w:delText>
        </w:r>
        <w:r w:rsidR="002601D1" w:rsidDel="00C60924">
          <w:delText>permitted to propagate 3 million eggs</w:delText>
        </w:r>
        <w:r w:rsidR="003A6F73" w:rsidDel="00C60924">
          <w:delText>,</w:delText>
        </w:r>
        <w:r w:rsidR="002601D1" w:rsidDel="00C60924">
          <w:delText xml:space="preserve"> which equate to releasing millions of fry to the ocean each year. While these eggs are extracted from adults that return to the hatchery, the original stock of eggs was taken primarily from pink salmon from the Indian River (even years) and </w:delText>
        </w:r>
        <w:r w:rsidR="002601D1" w:rsidRPr="00CD14B8" w:rsidDel="00C60924">
          <w:delText>nearby Starrigavan Creek</w:delText>
        </w:r>
        <w:r w:rsidR="002601D1" w:rsidDel="00C60924">
          <w:delText xml:space="preserve"> (odd years).</w:delText>
        </w:r>
        <w:r w:rsidR="00683623" w:rsidRPr="00CD14B8" w:rsidDel="00C60924">
          <w:delText xml:space="preserve"> </w:delText>
        </w:r>
      </w:del>
    </w:p>
    <w:p w14:paraId="423F996D" w14:textId="65A734A9" w:rsidR="00254549" w:rsidRDefault="005309B9" w:rsidP="00966D11">
      <w:pPr>
        <w:spacing w:after="0" w:line="480" w:lineRule="auto"/>
        <w:ind w:firstLine="720"/>
      </w:pPr>
      <w:moveFromRangeStart w:id="478" w:author="Gende, Scott M" w:date="2025-02-28T11:35:00Z" w:name="move191634975"/>
      <w:moveFrom w:id="479" w:author="Gende, Scott M" w:date="2025-02-28T11:35:00Z">
        <w:r w:rsidDel="008F78BF">
          <w:t>If all pink salmon that were reared in the hatchery returned to the hatchery, the population dynamics of salmon in the Indian River would be unaffected.  However, homing by salmon isn’t perfect, and in fact is likely an evolved trait that allows a few fish to colonize new habitats when they become suitable for spawning</w:t>
        </w:r>
        <w:r w:rsidR="00401A47" w:rsidDel="008F78BF">
          <w:t xml:space="preserve"> (Quinn 2018)</w:t>
        </w:r>
        <w:r w:rsidDel="008F78BF">
          <w:t xml:space="preserve">.  </w:t>
        </w:r>
        <w:r w:rsidR="00AB6BD6" w:rsidDel="008F78BF">
          <w:t>’S</w:t>
        </w:r>
        <w:r w:rsidDel="008F78BF">
          <w:t xml:space="preserve">traying’, whereby a juvenile salmon that was produced in one stream (natal stream or a hatchery) ‘strays’ into a different freshwater system when it returns as an adult, is </w:t>
        </w:r>
        <w:r w:rsidR="00966D11" w:rsidDel="008F78BF">
          <w:t xml:space="preserve">likely </w:t>
        </w:r>
        <w:r w:rsidDel="008F78BF">
          <w:t xml:space="preserve">a common </w:t>
        </w:r>
        <w:r w:rsidR="00A75CB4" w:rsidDel="008F78BF">
          <w:t>phenomenon</w:t>
        </w:r>
        <w:r w:rsidDel="008F78BF">
          <w:t xml:space="preserve"> for hatchery fish </w:t>
        </w:r>
        <w:r w:rsidR="00966D11" w:rsidDel="008F78BF">
          <w:t xml:space="preserve">in nearby streams (Knudsen et al. 2021), </w:t>
        </w:r>
      </w:moveFrom>
      <w:moveFromRangeEnd w:id="478"/>
      <w:del w:id="480" w:author="Gende, Scott M" w:date="2025-02-28T11:48:00Z">
        <w:r w:rsidR="00966D11" w:rsidDel="00EE11AE">
          <w:delText xml:space="preserve">with evidence suggesting that </w:delText>
        </w:r>
        <w:r w:rsidR="003C6239" w:rsidDel="00EE11AE">
          <w:delText>the Indian River</w:delText>
        </w:r>
        <w:r w:rsidR="00966D11" w:rsidDel="00EE11AE">
          <w:delText xml:space="preserve"> is no exception</w:delText>
        </w:r>
        <w:r w:rsidR="003C6239" w:rsidDel="00EE11AE">
          <w:delText xml:space="preserve">. </w:delText>
        </w:r>
        <w:r w:rsidR="00E8129C" w:rsidDel="00EE11AE">
          <w:delText xml:space="preserve">Surveying efforts at Indian river have at times found stray pink salmon from Sheldon Jackson Hatchery making up one third of all individuals sampled in a given year. However, rates observed vary considerably, perhaps due to the time of year pink salmon are sampled, with some surveys observing rates of straying closer to 10% (Gende and Carter 2015). </w:delText>
        </w:r>
        <w:commentRangeStart w:id="481"/>
        <w:r w:rsidR="003C6239" w:rsidDel="00EE11AE">
          <w:delText xml:space="preserve">[[DO we want to put the data in here that was collected on strays…?]] </w:delText>
        </w:r>
        <w:commentRangeEnd w:id="481"/>
        <w:r w:rsidR="003A6F73" w:rsidDel="00EE11AE">
          <w:rPr>
            <w:rStyle w:val="CommentReference"/>
          </w:rPr>
          <w:commentReference w:id="481"/>
        </w:r>
        <w:r w:rsidR="004D02A1" w:rsidDel="00EE11AE">
          <w:delText xml:space="preserve">  </w:delText>
        </w:r>
      </w:del>
      <w:r w:rsidR="004D02A1">
        <w:t>It is possible to distinguish hatchery-origin fish at Indian River</w:t>
      </w:r>
      <w:r w:rsidR="00BA502D">
        <w:t xml:space="preserve"> </w:t>
      </w:r>
      <w:moveFromRangeStart w:id="482" w:author="Gende, Scott M" w:date="2025-02-28T11:50:00Z" w:name="move191635826"/>
      <w:moveFrom w:id="483" w:author="Gende, Scott M" w:date="2025-02-28T11:50:00Z">
        <w:r w:rsidR="00BA502D" w:rsidDel="00EE11AE">
          <w:t>because a</w:t>
        </w:r>
        <w:r w:rsidR="00683623" w:rsidDel="00EE11AE">
          <w:t xml:space="preserve">ll pink salmon released by the hatchery are subject to a process called otolith marking, in which small carbonate bodies located in the inner </w:t>
        </w:r>
        <w:r w:rsidR="00254549" w:rsidDel="00EE11AE">
          <w:t>‘</w:t>
        </w:r>
        <w:r w:rsidR="00683623" w:rsidDel="00EE11AE">
          <w:t>ears</w:t>
        </w:r>
        <w:r w:rsidR="00254549" w:rsidDel="00EE11AE">
          <w:t>’</w:t>
        </w:r>
        <w:r w:rsidR="00683623" w:rsidDel="00EE11AE">
          <w:t xml:space="preserve"> of fishes are marked with a </w:t>
        </w:r>
        <w:r w:rsidR="00683623" w:rsidDel="00EE11AE">
          <w:lastRenderedPageBreak/>
          <w:t>distinct pattern</w:t>
        </w:r>
        <w:r w:rsidR="00254549" w:rsidDel="00EE11AE">
          <w:t xml:space="preserve">. This pattern is produced during incubation when salmon eggs are exposed to a carefully controlled regime of dry periods and periods submerged in water, </w:t>
        </w:r>
        <w:r w:rsidR="00D134F7" w:rsidDel="00EE11AE">
          <w:t>leaving</w:t>
        </w:r>
        <w:r w:rsidR="00254549" w:rsidDel="00EE11AE">
          <w:t xml:space="preserve"> </w:t>
        </w:r>
        <w:r w:rsidR="00D134F7" w:rsidDel="00EE11AE">
          <w:t>a</w:t>
        </w:r>
        <w:r w:rsidR="00254549" w:rsidDel="00EE11AE">
          <w:t xml:space="preserve"> pattern on the otoliths of each fish (Alaska Department of Fish and Game 2024b) reflecting a specific </w:t>
        </w:r>
        <w:r w:rsidR="00683623" w:rsidDel="00EE11AE">
          <w:t xml:space="preserve">hatchery of origin (Stopha 2015). </w:t>
        </w:r>
        <w:r w:rsidR="00254549" w:rsidDel="00EE11AE">
          <w:t xml:space="preserve"> When </w:t>
        </w:r>
        <w:r w:rsidR="00D134F7" w:rsidDel="00EE11AE">
          <w:t xml:space="preserve">salmon </w:t>
        </w:r>
        <w:r w:rsidR="00254549" w:rsidDel="00EE11AE">
          <w:t>return to spawn as adults, biologist</w:t>
        </w:r>
        <w:r w:rsidR="00BA502D" w:rsidDel="00EE11AE">
          <w:t>s</w:t>
        </w:r>
        <w:r w:rsidR="00254549" w:rsidDel="00EE11AE">
          <w:t xml:space="preserve"> can collect the otoliths </w:t>
        </w:r>
        <w:commentRangeStart w:id="484"/>
        <w:r w:rsidR="00254549" w:rsidDel="00EE11AE">
          <w:t>(</w:t>
        </w:r>
        <w:r w:rsidR="00966D11" w:rsidDel="00EE11AE">
          <w:t>OTOLITH IMAGE</w:t>
        </w:r>
        <w:r w:rsidR="00254549" w:rsidDel="00EE11AE">
          <w:t xml:space="preserve">) </w:t>
        </w:r>
        <w:commentRangeEnd w:id="484"/>
        <w:r w:rsidR="00D134F7" w:rsidDel="00EE11AE">
          <w:rPr>
            <w:rStyle w:val="CommentReference"/>
          </w:rPr>
          <w:commentReference w:id="484"/>
        </w:r>
        <w:r w:rsidR="00254549" w:rsidDel="00EE11AE">
          <w:t>and</w:t>
        </w:r>
        <w:r w:rsidR="00683623" w:rsidDel="00EE11AE">
          <w:t xml:space="preserve"> determine whether </w:t>
        </w:r>
        <w:r w:rsidR="00254549" w:rsidDel="00EE11AE">
          <w:t xml:space="preserve">the </w:t>
        </w:r>
        <w:r w:rsidR="00683623" w:rsidDel="00EE11AE">
          <w:t xml:space="preserve">adult fish sampled in the Indian River are of hatchery or wild origin. </w:t>
        </w:r>
      </w:moveFrom>
      <w:moveFromRangeEnd w:id="482"/>
    </w:p>
    <w:p w14:paraId="6A2E84FA" w14:textId="4BE1EC3A" w:rsidR="00CD587C" w:rsidDel="00C07877" w:rsidRDefault="00CD587C" w:rsidP="00966D11">
      <w:pPr>
        <w:spacing w:after="0" w:line="480" w:lineRule="auto"/>
        <w:ind w:firstLine="720"/>
        <w:rPr>
          <w:moveFrom w:id="485" w:author="Scott" w:date="2025-03-07T17:26:00Z"/>
        </w:rPr>
      </w:pPr>
      <w:moveFromRangeStart w:id="486" w:author="Scott" w:date="2025-03-07T17:26:00Z" w:name="move192260829"/>
      <w:moveFrom w:id="487" w:author="Scott" w:date="2025-03-07T17:26:00Z">
        <w:r w:rsidDel="00C07877">
          <w:t xml:space="preserve">While it is possible that fish originating from SJH are contributing to the abundance of pink salmon observed in recent decades at Indian River, it is also possible that the relatively low numbers of spawning pink salmon observed before 1980 may themselves have been historically atypical. During World War II, US Navy contractors began dredging sand and gravel from the river bed, as well as from a wooded island at the river’s mouth, in order to build fortifications on nearby Japonski Island. Park service officials at the time believed that the removal of gravel contributed to several severe floods between 1940 and 1960 (Antonson and Hanable 1987). Even with the completion of said military fortifications, gravel removal would continue in the Indian River delta intermittently until 1960. This gravel removal and the accompanying floods had profound effects on the geomorphology of the reaches of Indian River located in what is now Sitka National Historical Park, shifting the mouth of the river and stripping away lowlands near the river’s banks, impacting the quality of riparian habitat. </w:t>
        </w:r>
        <w:r w:rsidDel="00C07877">
          <w:rPr>
            <w:rFonts w:cstheme="minorHAnsi"/>
            <w:color w:val="202122"/>
            <w:shd w:val="clear" w:color="auto" w:fill="FFFFFF"/>
          </w:rPr>
          <w:t>Kiks.</w:t>
        </w:r>
        <w:r w:rsidRPr="00EF3316" w:rsidDel="00C07877">
          <w:rPr>
            <w:rFonts w:cstheme="minorHAnsi"/>
            <w:color w:val="202122"/>
            <w:shd w:val="clear" w:color="auto" w:fill="FFFFFF"/>
          </w:rPr>
          <w:t>á</w:t>
        </w:r>
        <w:r w:rsidDel="00C07877">
          <w:rPr>
            <w:rFonts w:cstheme="minorHAnsi"/>
            <w:color w:val="202122"/>
            <w:shd w:val="clear" w:color="auto" w:fill="FFFFFF"/>
          </w:rPr>
          <w:t xml:space="preserve">di </w:t>
        </w:r>
        <w:r w:rsidDel="00C07877">
          <w:t>elders have recalled that, prior to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moveFrom>
    </w:p>
    <w:moveFromRangeEnd w:id="486"/>
    <w:p w14:paraId="3DD10853" w14:textId="01B038A7" w:rsidR="00310C44" w:rsidRDefault="00A75CB4" w:rsidP="00310C44">
      <w:pPr>
        <w:spacing w:after="0" w:line="480" w:lineRule="auto"/>
        <w:ind w:firstLine="720"/>
        <w:rPr>
          <w:ins w:id="488" w:author="Gende, Scott M" w:date="2025-02-28T13:31:00Z"/>
        </w:rPr>
      </w:pPr>
      <w:r>
        <w:t xml:space="preserve">With all this in mind, how might park mangers determine whether the abundances of pink salmon observed in recent years at Indian River are within some natural range of variation? </w:t>
      </w:r>
      <w:ins w:id="489" w:author="Gende, Scott M" w:date="2025-02-28T13:31:00Z">
        <w:r w:rsidR="00310C44">
          <w:t xml:space="preserve">The implications include impacts to the entire Indian River.  </w:t>
        </w:r>
      </w:ins>
      <w:moveFromRangeStart w:id="490" w:author="Scott" w:date="2025-03-08T09:05:00Z" w:name="move192317154"/>
      <w:moveFrom w:id="491" w:author="Scott" w:date="2025-03-08T09:05:00Z">
        <w:ins w:id="492" w:author="Gende, Scott M" w:date="2025-02-28T13:31:00Z">
          <w:r w:rsidR="00310C44" w:rsidDel="008C4650">
            <w:t xml:space="preserve">High abundances can also impact the river ecosystem including other resident fish species.  When salmon spawn, they remove dissolved oxygen </w:t>
          </w:r>
          <w:r w:rsidR="00310C44" w:rsidDel="008C4650">
            <w:lastRenderedPageBreak/>
            <w:t>from the water through the direct consumption of O</w:t>
          </w:r>
          <w:r w:rsidR="00310C44" w:rsidDel="008C4650">
            <w:rPr>
              <w:vertAlign w:val="superscript"/>
            </w:rPr>
            <w:t>2</w:t>
          </w:r>
          <w:r w:rsidR="00310C44" w:rsidDel="008C4650">
            <w:t xml:space="preserve"> while alive and through the release of carbon during decomposition of the carcasses following death (Sergeant et al. 2023).  When high abundances occur during a period of low river flows (creating very high densities), in-stream dissolved oxygen concentrations can drop to levels below what is needed for resident fish to survive.  </w:t>
          </w:r>
        </w:ins>
      </w:moveFrom>
      <w:moveFromRangeEnd w:id="490"/>
    </w:p>
    <w:p w14:paraId="05E6D830" w14:textId="4BB5C667" w:rsidR="00310C44" w:rsidDel="00C07877" w:rsidRDefault="00310C44" w:rsidP="00966D11">
      <w:pPr>
        <w:spacing w:after="0" w:line="480" w:lineRule="auto"/>
        <w:ind w:firstLine="720"/>
        <w:rPr>
          <w:ins w:id="493" w:author="Gende, Scott M" w:date="2025-02-28T13:31:00Z"/>
          <w:del w:id="494" w:author="Scott" w:date="2025-03-07T17:28:00Z"/>
        </w:rPr>
      </w:pPr>
    </w:p>
    <w:p w14:paraId="2AE6DDA4" w14:textId="2E6C6BED" w:rsidR="00905CAA" w:rsidRDefault="00A75CB4" w:rsidP="00966D11">
      <w:pPr>
        <w:spacing w:after="0" w:line="480" w:lineRule="auto"/>
        <w:ind w:firstLine="720"/>
      </w:pPr>
      <w:r>
        <w:t xml:space="preserve">Building a baseline picture of pink salmon </w:t>
      </w:r>
      <w:del w:id="495" w:author="Scott" w:date="2025-03-08T09:09:00Z">
        <w:r w:rsidDel="008C4650">
          <w:delText xml:space="preserve">behavior </w:delText>
        </w:r>
      </w:del>
      <w:ins w:id="496" w:author="Scott" w:date="2025-03-08T09:09:00Z">
        <w:r w:rsidR="008C4650">
          <w:t xml:space="preserve">abundances (??) </w:t>
        </w:r>
      </w:ins>
      <w:r>
        <w:t xml:space="preserve">in the wider region </w:t>
      </w:r>
      <w:ins w:id="497" w:author="Scott" w:date="2025-03-08T09:09:00Z">
        <w:r w:rsidR="008C4650">
          <w:t>c</w:t>
        </w:r>
      </w:ins>
      <w:del w:id="498" w:author="Scott" w:date="2025-03-08T09:09:00Z">
        <w:r w:rsidDel="008C4650">
          <w:delText>w</w:delText>
        </w:r>
      </w:del>
      <w:r>
        <w:t xml:space="preserve">ould provide a useful basis of comparison. ADFG has monitored pink salmon streams in southeast Alaska as far back as 1960, for the purpose of managing escapement and regulating the fishery. This monitoring effort surveys 714 pink salmon index streams throughout the Alaska panhandle via fixed wing aircraft, with a randomly selected subset of those streams surveyed subject to foot counts for validation (A. Dupuis, personal communication, August 19, 2024). Of these 714 index streams, ADFG places 35 within the “Northern Southeast – Outside” subregion, the neighborhood of Sitka and the Indian River which includes the ocean-facing coasts of Baranof and </w:t>
      </w:r>
      <w:proofErr w:type="spellStart"/>
      <w:r>
        <w:t>Chicagof</w:t>
      </w:r>
      <w:proofErr w:type="spellEnd"/>
      <w:r>
        <w:t xml:space="preserve"> Islands, as well as a few smaller islands in the vicinity. </w:t>
      </w:r>
    </w:p>
    <w:p w14:paraId="4265FCA9" w14:textId="44F258A0" w:rsidR="00F725D2" w:rsidRDefault="00C07877" w:rsidP="00C07877">
      <w:pPr>
        <w:spacing w:after="0" w:line="480" w:lineRule="auto"/>
        <w:ind w:firstLine="720"/>
      </w:pPr>
      <w:ins w:id="499" w:author="Scott" w:date="2025-03-07T17:28:00Z">
        <w:r>
          <w:t>In 2023, the NPS entered into a partnership with USGS and the University of Washington to explore how the Indian River pink salmon populations may be ;</w:t>
        </w:r>
      </w:ins>
      <w:r w:rsidR="00321E7D">
        <w:t xml:space="preserve">Using statistical modeling, </w:t>
      </w:r>
      <w:ins w:id="500" w:author="Scott" w:date="2025-03-08T09:10:00Z">
        <w:r w:rsidR="008C4650">
          <w:t xml:space="preserve">the objective </w:t>
        </w:r>
      </w:ins>
      <w:del w:id="501" w:author="Scott" w:date="2025-03-08T09:10:00Z">
        <w:r w:rsidR="00321E7D" w:rsidDel="008C4650">
          <w:delText xml:space="preserve">it </w:delText>
        </w:r>
      </w:del>
      <w:r w:rsidR="00321E7D">
        <w:t xml:space="preserve">is </w:t>
      </w:r>
      <w:del w:id="502" w:author="Scott" w:date="2025-03-08T09:10:00Z">
        <w:r w:rsidR="00321E7D" w:rsidDel="008C4650">
          <w:delText xml:space="preserve">possible </w:delText>
        </w:r>
      </w:del>
      <w:r w:rsidR="00321E7D">
        <w:t xml:space="preserve">to </w:t>
      </w:r>
      <w:ins w:id="503" w:author="Scott" w:date="2025-03-08T09:10:00Z">
        <w:r w:rsidR="008C4650">
          <w:t xml:space="preserve">utilize all sources of data to </w:t>
        </w:r>
      </w:ins>
      <w:del w:id="504" w:author="Scott" w:date="2025-03-08T09:10:00Z">
        <w:r w:rsidR="00321E7D" w:rsidDel="008C4650">
          <w:delText xml:space="preserve">dig deeper into what these ADFG </w:delText>
        </w:r>
        <w:r w:rsidR="00EF1852" w:rsidDel="008C4650">
          <w:delText xml:space="preserve">data </w:delText>
        </w:r>
        <w:r w:rsidR="00321E7D" w:rsidDel="008C4650">
          <w:delText xml:space="preserve">say about the state of pink salmon populations in the vicinity of Sitka. </w:delText>
        </w:r>
      </w:del>
      <w:ins w:id="505" w:author="Gende, Scott M" w:date="2025-02-28T11:23:00Z">
        <w:del w:id="506" w:author="Scott" w:date="2025-03-08T09:10:00Z">
          <w:r w:rsidR="00D56BFF" w:rsidDel="008C4650">
            <w:delText xml:space="preserve"> </w:delText>
          </w:r>
        </w:del>
      </w:ins>
      <w:del w:id="507" w:author="Scott" w:date="2025-03-08T09:10:00Z">
        <w:r w:rsidR="00254549" w:rsidDel="008C4650">
          <w:delText>T</w:delText>
        </w:r>
        <w:r w:rsidR="00C60C31" w:rsidDel="008C4650">
          <w:delText>o this end, t</w:delText>
        </w:r>
        <w:r w:rsidR="00254549" w:rsidDel="008C4650">
          <w:delText xml:space="preserve">he NPS has entered into a partnership with the USGS and the University of Washington </w:delText>
        </w:r>
        <w:r w:rsidR="00C60C31" w:rsidDel="008C4650">
          <w:delText xml:space="preserve">in an effort </w:delText>
        </w:r>
      </w:del>
      <w:proofErr w:type="spellStart"/>
      <w:r w:rsidR="00C60C31">
        <w:t>to</w:t>
      </w:r>
      <w:proofErr w:type="spellEnd"/>
      <w:r w:rsidR="00C60C31">
        <w:t xml:space="preserve"> evaluate the range of natural variation in in Indian River pink salmon, given recent trends in the species’ abundance throughout Southeast Alaska. </w:t>
      </w:r>
      <w:commentRangeStart w:id="508"/>
      <w:r w:rsidR="00321E7D">
        <w:t>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w:t>
      </w:r>
      <w:r w:rsidR="00C564DA">
        <w:lastRenderedPageBreak/>
        <w:t>stream</w:t>
      </w:r>
      <w:r w:rsidR="00FA4A36">
        <w:t>)</w:t>
      </w:r>
      <w:r w:rsidR="00C564DA">
        <w:t>.</w:t>
      </w:r>
      <w:r w:rsidR="00BB7611">
        <w:t xml:space="preserve"> </w:t>
      </w:r>
      <w:r w:rsidR="00C564DA">
        <w:t>This</w:t>
      </w:r>
      <w:r w:rsidR="007A1247">
        <w:t xml:space="preserve"> </w:t>
      </w:r>
      <w:r w:rsidR="00C564DA">
        <w:t>is useful when parsing data collected by different observers operating in differing conditions (weather, time of day, time of year, etc.), where those conditions likely bias the observations being made. Second,</w:t>
      </w:r>
      <w:r w:rsidR="00BB7611">
        <w:t xml:space="preserve"> MARSS models allow for gaps in the time series</w:t>
      </w:r>
      <w:r w:rsidR="00C564DA">
        <w:t xml:space="preserve"> of observations to occur, while retaining the ability to make inferences about th</w:t>
      </w:r>
      <w:r w:rsidR="00FA4A36">
        <w:t>e</w:t>
      </w:r>
      <w:r w:rsidR="00C564DA">
        <w:t xml:space="preserve"> underlying </w:t>
      </w:r>
      <w:r w:rsidR="00FA4A36">
        <w:t>state</w:t>
      </w:r>
      <w:r w:rsidR="00C564DA">
        <w:t xml:space="preserve"> (Holmes et al. 2012).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 salmon populations. </w:t>
      </w:r>
      <w:commentRangeEnd w:id="508"/>
      <w:r w:rsidR="008C4650">
        <w:rPr>
          <w:rStyle w:val="CommentReference"/>
        </w:rPr>
        <w:commentReference w:id="508"/>
      </w:r>
    </w:p>
    <w:p w14:paraId="3957CCB2" w14:textId="6B0A115D" w:rsidR="007A1247" w:rsidRPr="00A71AC7" w:rsidRDefault="00B20008" w:rsidP="00C248DD">
      <w:pPr>
        <w:spacing w:after="0" w:line="480" w:lineRule="auto"/>
        <w:ind w:firstLine="720"/>
      </w:pPr>
      <w:r>
        <w:t>Part of the management challenge when confronted with hyperabundant endemic species is assessing whether or not the abundances observed occur within some natural range of variation.</w:t>
      </w:r>
      <w:r w:rsidR="00BE5897">
        <w:t xml:space="preserve"> The cases of the pine mountain beetle and white-tailed deer illustrate that many factors both local and global may drive the </w:t>
      </w:r>
      <w:del w:id="509" w:author="Scott" w:date="2025-03-08T09:12:00Z">
        <w:r w:rsidR="00BE5897" w:rsidDel="008C4650">
          <w:delText xml:space="preserve">unsustainable </w:delText>
        </w:r>
      </w:del>
      <w:r w:rsidR="00BE5897">
        <w:t>proliferation of endemic species</w:t>
      </w:r>
      <w:ins w:id="510" w:author="Scott" w:date="2025-03-08T09:12:00Z">
        <w:r w:rsidR="008C4650">
          <w:t xml:space="preserve"> within a national park</w:t>
        </w:r>
      </w:ins>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del w:id="511" w:author="Scott" w:date="2025-03-08T09:13:00Z">
        <w:r w:rsidR="00395C60" w:rsidDel="008C4650">
          <w:delText xml:space="preserve">the modeling approaches </w:delText>
        </w:r>
        <w:r w:rsidR="00F725D2" w:rsidDel="008C4650">
          <w:delText xml:space="preserve">presented above </w:delText>
        </w:r>
        <w:r w:rsidR="0095128E" w:rsidDel="008C4650">
          <w:delText>will</w:delText>
        </w:r>
      </w:del>
      <w:ins w:id="512" w:author="Scott" w:date="2025-03-08T09:13:00Z">
        <w:r w:rsidR="008C4650">
          <w:t>we hope to</w:t>
        </w:r>
      </w:ins>
      <w:r w:rsidR="0095128E">
        <w:t xml:space="preserve"> provide context and clarity to park officials </w:t>
      </w:r>
      <w:ins w:id="513" w:author="Scott" w:date="2025-03-08T09:13:00Z">
        <w:r w:rsidR="008C4650">
          <w:t>regarding the pink salmon population in the Indian River</w:t>
        </w:r>
      </w:ins>
      <w:del w:id="514" w:author="Scott" w:date="2025-03-08T09:13:00Z">
        <w:r w:rsidR="0095128E" w:rsidDel="00303E21">
          <w:delText xml:space="preserve">evaluating </w:delText>
        </w:r>
        <w:r w:rsidR="0095128E" w:rsidDel="008C4650">
          <w:lastRenderedPageBreak/>
          <w:delText>what actions</w:delText>
        </w:r>
        <w:r w:rsidR="0095128E" w:rsidDel="00303E21">
          <w:delText xml:space="preserve"> </w:delText>
        </w:r>
        <w:r w:rsidDel="00303E21">
          <w:delText>to</w:delText>
        </w:r>
        <w:r w:rsidR="0095128E" w:rsidDel="00303E21">
          <w:delText xml:space="preserve"> </w:delText>
        </w:r>
        <w:r w:rsidDel="00303E21">
          <w:delText>under</w:delText>
        </w:r>
        <w:r w:rsidR="0095128E" w:rsidDel="00303E21">
          <w:delText>take</w:delText>
        </w:r>
        <w:r w:rsidDel="00303E21">
          <w:delText xml:space="preserve"> in order</w:delText>
        </w:r>
        <w:r w:rsidR="0095128E" w:rsidDel="00303E21">
          <w:delText xml:space="preserve"> to </w:delText>
        </w:r>
        <w:r w:rsidR="001A48B7" w:rsidDel="00303E21">
          <w:delText xml:space="preserve">sustain </w:delText>
        </w:r>
        <w:r w:rsidR="0095128E" w:rsidDel="00303E21">
          <w:delText>pink salmon populations w</w:delText>
        </w:r>
        <w:r w:rsidR="001A48B7" w:rsidDel="00303E21">
          <w:delText xml:space="preserve">hile </w:delText>
        </w:r>
      </w:del>
      <w:ins w:id="515" w:author="Scott" w:date="2025-03-08T09:14:00Z">
        <w:r w:rsidR="00303E21">
          <w:t xml:space="preserve"> and the ability to </w:t>
        </w:r>
      </w:ins>
      <w:r w:rsidR="001A48B7">
        <w:t>maintain</w:t>
      </w:r>
      <w:del w:id="516" w:author="Scott" w:date="2025-03-08T09:14:00Z">
        <w:r w:rsidR="001A48B7" w:rsidDel="00303E21">
          <w:delText>ing</w:delText>
        </w:r>
      </w:del>
      <w:r w:rsidR="001A48B7">
        <w:t xml:space="preserve">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7" w:history="1">
        <w:r w:rsidRPr="007B1A5E">
          <w:rPr>
            <w:rStyle w:val="Hyperlink"/>
          </w:rPr>
          <w:t>https://</w:t>
        </w:r>
        <w:bookmarkStart w:id="517" w:name="_GoBack"/>
        <w:bookmarkEnd w:id="517"/>
        <w:r w:rsidRPr="007B1A5E">
          <w:rPr>
            <w:rStyle w:val="Hyperlink"/>
          </w:rPr>
          <w:t>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8"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proofErr w:type="spellStart"/>
      <w:r>
        <w:t>Antonson</w:t>
      </w:r>
      <w:proofErr w:type="spellEnd"/>
      <w:r>
        <w:t xml:space="preserve">,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9"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w:t>
      </w:r>
      <w:proofErr w:type="spellStart"/>
      <w:r>
        <w:t>Skov</w:t>
      </w:r>
      <w:proofErr w:type="spellEnd"/>
      <w:r>
        <w:t xml:space="preserve">, S. </w:t>
      </w:r>
      <w:proofErr w:type="spellStart"/>
      <w:r>
        <w:t>Kegley</w:t>
      </w:r>
      <w:proofErr w:type="spellEnd"/>
      <w:r>
        <w:t xml:space="preserve">,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1B8CC0A7" w:rsidR="00966D11" w:rsidRPr="00966D11" w:rsidRDefault="00966D11" w:rsidP="00942C32">
      <w:pPr>
        <w:spacing w:after="0" w:line="480" w:lineRule="auto"/>
        <w:ind w:left="720" w:hanging="720"/>
      </w:pPr>
      <w:r>
        <w:t xml:space="preserve">Knudsen, E. E., P. S. Rand, K. B. Gorman, D. R. Bernard, and W. D. Templin. 2021. Hatchery-Origin Stray Rates and Total Run Characteristics for Pink Salmon and Chum Salmon Returning to Prince William Sound, Alaska in 2013-2015. </w:t>
      </w:r>
      <w:r>
        <w:rPr>
          <w:i/>
          <w:iCs/>
        </w:rPr>
        <w:t xml:space="preserve">Marine and Coastal Fisheries </w:t>
      </w:r>
      <w:r>
        <w:t>13(1): 41-68.</w:t>
      </w:r>
    </w:p>
    <w:p w14:paraId="1FDA211F" w14:textId="63D48816" w:rsidR="00656692" w:rsidRPr="00656692" w:rsidRDefault="00656692" w:rsidP="00942C32">
      <w:pPr>
        <w:spacing w:after="0" w:line="480" w:lineRule="auto"/>
        <w:ind w:left="720" w:hanging="720"/>
        <w:rPr>
          <w:i/>
          <w:iCs/>
        </w:rPr>
      </w:pPr>
      <w:r>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r>
        <w:rPr>
          <w:i/>
          <w:iCs/>
        </w:rPr>
        <w:t xml:space="preserve"> </w:t>
      </w:r>
    </w:p>
    <w:p w14:paraId="76706C45" w14:textId="0BFCEA07" w:rsidR="00401A47" w:rsidRDefault="00401A47" w:rsidP="00303339">
      <w:pPr>
        <w:spacing w:after="0" w:line="480" w:lineRule="auto"/>
        <w:ind w:left="720" w:hanging="720"/>
      </w:pPr>
      <w:r>
        <w:lastRenderedPageBreak/>
        <w:t xml:space="preserve">Quinn, T. P. 2018. </w:t>
      </w:r>
      <w:r>
        <w:rPr>
          <w:i/>
          <w:iCs/>
        </w:rPr>
        <w:t>The Behavior and Ecology of Pacific Salmon and Trout, Second Edition.</w:t>
      </w:r>
      <w:r>
        <w:t xml:space="preserve"> University of Washington Press, 547 pp.</w:t>
      </w:r>
    </w:p>
    <w:p w14:paraId="00AAC6E5" w14:textId="0FD8398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p>
    <w:p w14:paraId="2FAB2215" w14:textId="7EAAE76C" w:rsidR="003A1EB9" w:rsidRDefault="00B500F1" w:rsidP="003A1EB9">
      <w:pPr>
        <w:spacing w:after="0" w:line="480" w:lineRule="auto"/>
        <w:ind w:left="720" w:hanging="720"/>
      </w:pPr>
      <w:r>
        <w:t xml:space="preserve">Sergeant, C. J., J. R. Bellmore, R. A. Bellmore, J. A. </w:t>
      </w:r>
      <w:proofErr w:type="spellStart"/>
      <w:r>
        <w:t>Falke</w:t>
      </w:r>
      <w:proofErr w:type="spellEnd"/>
      <w:r>
        <w:t xml:space="preserve">, F. J. Mueter,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0B78BAEE" w:rsidR="005810E6" w:rsidRPr="00AB6BD6" w:rsidRDefault="00AB6BD6" w:rsidP="00303339">
      <w:pPr>
        <w:spacing w:after="0" w:line="480" w:lineRule="auto"/>
        <w:ind w:left="720" w:hanging="720"/>
      </w:pPr>
      <w:r>
        <w:t>Tillotson, M. D., T. P. Quinn. 2017. Climate and conspecific density trigger pre-spawning mortality in sockeye salmon (</w:t>
      </w:r>
      <w:proofErr w:type="spellStart"/>
      <w:r>
        <w:t>Onchorhynchus</w:t>
      </w:r>
      <w:proofErr w:type="spellEnd"/>
      <w:r>
        <w:t xml:space="preserve"> </w:t>
      </w:r>
      <w:proofErr w:type="spellStart"/>
      <w:r>
        <w:t>nerka</w:t>
      </w:r>
      <w:proofErr w:type="spellEnd"/>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cott" w:date="2025-03-07T16:20:00Z" w:initials="S">
    <w:p w14:paraId="7D33D535" w14:textId="006C657F" w:rsidR="008C4650" w:rsidRDefault="008C4650">
      <w:pPr>
        <w:pStyle w:val="CommentText"/>
      </w:pPr>
      <w:r>
        <w:rPr>
          <w:rStyle w:val="CommentReference"/>
        </w:rPr>
        <w:annotationRef/>
      </w:r>
      <w:r>
        <w:t>Were they colonizers?  Or fur traders?  Check?</w:t>
      </w:r>
    </w:p>
  </w:comment>
  <w:comment w:id="28" w:author="Student User" w:date="2025-02-21T20:20:00Z" w:initials="SU">
    <w:p w14:paraId="2C4D952F" w14:textId="6AB938D2" w:rsidR="008C4650" w:rsidRDefault="008C4650">
      <w:pPr>
        <w:pStyle w:val="CommentText"/>
      </w:pPr>
      <w:r>
        <w:rPr>
          <w:rStyle w:val="CommentReference"/>
        </w:rPr>
        <w:annotationRef/>
      </w:r>
      <w:r>
        <w:t>How best to format these?</w:t>
      </w:r>
    </w:p>
  </w:comment>
  <w:comment w:id="60" w:author="Student User" w:date="2025-02-20T11:53:00Z" w:initials="SU">
    <w:p w14:paraId="4355D756" w14:textId="77777777" w:rsidR="008C4650" w:rsidRDefault="008C4650" w:rsidP="00B44449">
      <w:pPr>
        <w:pStyle w:val="CommentText"/>
      </w:pPr>
      <w:r>
        <w:rPr>
          <w:rStyle w:val="CommentReference"/>
        </w:rPr>
        <w:annotationRef/>
      </w:r>
      <w:r>
        <w:t>See attached document. I’ve got a couple pictures of fish in the stream. None of people at the bridge. I’m definitely flexible if you or the someone else at the park has some nice photographs they’d be willing to have published..</w:t>
      </w:r>
    </w:p>
  </w:comment>
  <w:comment w:id="61" w:author="Gende, Scott M" w:date="2025-02-28T08:46:00Z" w:initials="SG">
    <w:p w14:paraId="176B59F5" w14:textId="77777777" w:rsidR="008C4650" w:rsidRDefault="008C4650" w:rsidP="00B44449">
      <w:pPr>
        <w:pStyle w:val="CommentText"/>
      </w:pPr>
      <w:r>
        <w:rPr>
          <w:rStyle w:val="CommentReference"/>
        </w:rPr>
        <w:annotationRef/>
      </w:r>
      <w:r>
        <w:t>Love the photos of the dense fish!  I’ll look for one of the foot bridge peeps but pic of the fish will probably be sufficient.</w:t>
      </w:r>
    </w:p>
  </w:comment>
  <w:comment w:id="67" w:author="Student User" w:date="2025-02-20T11:54:00Z" w:initials="SU">
    <w:p w14:paraId="2B972F5F" w14:textId="0C129440" w:rsidR="008C4650" w:rsidRDefault="008C4650">
      <w:pPr>
        <w:pStyle w:val="CommentText"/>
      </w:pPr>
      <w:r>
        <w:rPr>
          <w:rStyle w:val="CommentReference"/>
        </w:rPr>
        <w:annotationRef/>
      </w:r>
      <w:r>
        <w:t>Attached doc also has a graph showing escapement in NSE outside streams with Indian River highlighted. The data is log transformed and standardized which makes it easier to look at than the raw counts but also confusing for general audiences. I plan on renaming the x axis to something more vague (relative change in pink salmon escapement). Open to suggestions</w:t>
      </w:r>
    </w:p>
  </w:comment>
  <w:comment w:id="68" w:author="Gende, Scott M" w:date="2025-02-28T08:55:00Z" w:initials="SG">
    <w:p w14:paraId="08E38B8D" w14:textId="77777777" w:rsidR="008C4650" w:rsidRDefault="008C4650" w:rsidP="00F23B4D">
      <w:pPr>
        <w:pStyle w:val="CommentText"/>
      </w:pPr>
      <w:r>
        <w:rPr>
          <w:rStyle w:val="CommentReference"/>
        </w:rPr>
        <w:annotationRef/>
      </w:r>
      <w:r>
        <w:t>Ok, sounds good.  Also, make sure you don’t publish a graphic that you will need later in science pubs….dont want to hinder your ability to publish in peer review journal...</w:t>
      </w:r>
    </w:p>
  </w:comment>
  <w:comment w:id="70" w:author="Student User" w:date="2025-02-20T11:54:00Z" w:initials="SU">
    <w:p w14:paraId="4D9A1DE8" w14:textId="2C6970EF" w:rsidR="008C4650" w:rsidRDefault="008C4650">
      <w:pPr>
        <w:pStyle w:val="CommentText"/>
      </w:pPr>
      <w:r>
        <w:rPr>
          <w:rStyle w:val="CommentReference"/>
        </w:rPr>
        <w:annotationRef/>
      </w:r>
      <w:r>
        <w:t>Does this need a citation? I don’t have any documentation on this but maybe you do?</w:t>
      </w:r>
    </w:p>
  </w:comment>
  <w:comment w:id="71" w:author="Gende, Scott M" w:date="2025-02-28T08:56:00Z" w:initials="SG">
    <w:p w14:paraId="1496ABC6" w14:textId="77777777" w:rsidR="008C4650" w:rsidRDefault="008C4650" w:rsidP="00F23B4D">
      <w:pPr>
        <w:pStyle w:val="CommentText"/>
      </w:pPr>
      <w:r>
        <w:rPr>
          <w:rStyle w:val="CommentReference"/>
        </w:rPr>
        <w:annotationRef/>
      </w:r>
      <w:r>
        <w:t>Just talking with them.  I don’t think we need a citation…</w:t>
      </w:r>
    </w:p>
  </w:comment>
  <w:comment w:id="106" w:author="Gende, Scott M" w:date="2025-02-28T10:42:00Z" w:initials="SG">
    <w:p w14:paraId="7C4AFB30" w14:textId="77777777" w:rsidR="008C4650" w:rsidRDefault="008C4650" w:rsidP="00E34C7D">
      <w:pPr>
        <w:pStyle w:val="CommentText"/>
      </w:pPr>
      <w:r>
        <w:rPr>
          <w:rStyle w:val="CommentReference"/>
        </w:rPr>
        <w:annotationRef/>
      </w:r>
      <w:r>
        <w:t>You might consider also bring Tom in on this as an author.  All this is right up his alley and can provide references and proper wording as needed. He can provide an amazing strong review with quick turnaround….</w:t>
      </w:r>
    </w:p>
  </w:comment>
  <w:comment w:id="134" w:author="Gende, Scott M" w:date="2025-02-28T13:54:00Z" w:initials="SG">
    <w:p w14:paraId="7840F1F3" w14:textId="77777777" w:rsidR="008C4650" w:rsidRDefault="008C4650" w:rsidP="005D6BF4">
      <w:pPr>
        <w:pStyle w:val="CommentText"/>
      </w:pPr>
      <w:r>
        <w:rPr>
          <w:rStyle w:val="CommentReference"/>
        </w:rPr>
        <w:annotationRef/>
      </w:r>
      <w:r>
        <w:t>Seems like we should set this up to make an association without concluding that salmon are driving abundances in IR, the degree to which will be a focus of your dissertation.  I also don’t want to come across as pointing fingers since ADFG realized that the IR was ‘gone’ a long time ago, i.e., the stray rate long has exceeded their thresholds so they don’t use it anymore for abundance estimates...</w:t>
      </w:r>
    </w:p>
  </w:comment>
  <w:comment w:id="232" w:author="Gende, Scott M" w:date="2025-02-28T14:01:00Z" w:initials="SG">
    <w:p w14:paraId="275BF673" w14:textId="77777777" w:rsidR="008C4650" w:rsidRDefault="008C4650" w:rsidP="005D6BF4">
      <w:pPr>
        <w:pStyle w:val="CommentText"/>
      </w:pPr>
      <w:r>
        <w:rPr>
          <w:rStyle w:val="CommentReference"/>
        </w:rPr>
        <w:annotationRef/>
      </w:r>
      <w:r>
        <w:t>I moved the ref to here so check that this is what it references….</w:t>
      </w:r>
    </w:p>
  </w:comment>
  <w:comment w:id="278" w:author="Gende, Scott M" w:date="2025-02-28T14:01:00Z" w:initials="SG">
    <w:p w14:paraId="30676248" w14:textId="77777777" w:rsidR="008C4650" w:rsidRDefault="008C4650" w:rsidP="003C2A91">
      <w:pPr>
        <w:pStyle w:val="CommentText"/>
      </w:pPr>
      <w:r>
        <w:rPr>
          <w:rStyle w:val="CommentReference"/>
        </w:rPr>
        <w:annotationRef/>
      </w:r>
      <w:r>
        <w:t>I moved the ref to here so check that this is what it references….</w:t>
      </w:r>
    </w:p>
  </w:comment>
  <w:comment w:id="297" w:author="Student User" w:date="2025-02-21T20:35:00Z" w:initials="SU">
    <w:p w14:paraId="499CBCBE" w14:textId="5B389AA9" w:rsidR="008C4650" w:rsidRDefault="008C4650" w:rsidP="00EE11AE">
      <w:pPr>
        <w:pStyle w:val="CommentText"/>
      </w:pPr>
      <w:r>
        <w:rPr>
          <w:rStyle w:val="CommentReference"/>
        </w:rPr>
        <w:annotationRef/>
      </w:r>
      <w:r>
        <w:t xml:space="preserve">I would love to include a map showing the location of the hatchery relative to the mouth of Indian River. Included in the attached doc is the sort of map I’d like to use, with an icon indicating where the hatchery is located. However this particular image (though I think belonging to NPS) is not under a cc license. Any ideas here? </w:t>
      </w:r>
    </w:p>
  </w:comment>
  <w:comment w:id="372" w:author="Student User" w:date="2025-02-20T17:23:00Z" w:initials="SU">
    <w:p w14:paraId="033C7B03" w14:textId="77777777" w:rsidR="008C4650" w:rsidRDefault="008C4650" w:rsidP="00EE11AE">
      <w:pPr>
        <w:pStyle w:val="CommentText"/>
      </w:pPr>
      <w:r>
        <w:rPr>
          <w:rStyle w:val="CommentReference"/>
        </w:rPr>
        <w:annotationRef/>
      </w:r>
      <w:r>
        <w:t>I really like the idea of a picture of an otolith here. Again, I couldn’t find any good ones on google with a cc license. Do you or anyone else at NPS have a good image of a marked otolith we could use? Better yet an image of one marked and one unmarked otolith..</w:t>
      </w:r>
    </w:p>
  </w:comment>
  <w:comment w:id="436" w:author="Gende, Scott M" w:date="2025-02-28T10:42:00Z" w:initials="SG">
    <w:p w14:paraId="751EB3DA" w14:textId="77777777" w:rsidR="008C4650" w:rsidRDefault="008C4650" w:rsidP="000B40E2">
      <w:pPr>
        <w:pStyle w:val="CommentText"/>
      </w:pPr>
      <w:r>
        <w:rPr>
          <w:rStyle w:val="CommentReference"/>
        </w:rPr>
        <w:annotationRef/>
      </w:r>
      <w:r>
        <w:t>You might consider also bring Tom in on this as an author.  All this is right up his alley and can provide references and proper wording as needed. He can provide an amazing strong review with quick turnaround….</w:t>
      </w:r>
    </w:p>
  </w:comment>
  <w:comment w:id="466" w:author="Student User" w:date="2025-02-20T12:08:00Z" w:initials="SU">
    <w:p w14:paraId="5C07E678" w14:textId="77777777" w:rsidR="008C4650" w:rsidRDefault="008C4650" w:rsidP="00EE11AE">
      <w:pPr>
        <w:pStyle w:val="CommentText"/>
      </w:pPr>
      <w:r>
        <w:rPr>
          <w:rStyle w:val="CommentReference"/>
        </w:rPr>
        <w:annotationRef/>
      </w:r>
      <w:r>
        <w:t xml:space="preserve">This seems like a cool idea. Do you think the same table presented in the Gende and Carter report is sufficient?  </w:t>
      </w:r>
    </w:p>
  </w:comment>
  <w:comment w:id="470" w:author="Student User" w:date="2025-02-21T20:35:00Z" w:initials="SU">
    <w:p w14:paraId="7C6C0E75" w14:textId="03B2C1EB" w:rsidR="008C4650" w:rsidRDefault="008C4650">
      <w:pPr>
        <w:pStyle w:val="CommentText"/>
      </w:pPr>
      <w:r>
        <w:rPr>
          <w:rStyle w:val="CommentReference"/>
        </w:rPr>
        <w:annotationRef/>
      </w:r>
      <w:r>
        <w:t xml:space="preserve">I would love to include a map showing the location of the hatchery relative to the mouth of Indian River. Included in the attached doc is the sort of map I’d like to use, with an icon indicating where the hatchery is located. However this particular image (though I think belonging to NPS) is not under a cc license. Any ideas here? </w:t>
      </w:r>
    </w:p>
  </w:comment>
  <w:comment w:id="481" w:author="Student User" w:date="2025-02-20T12:08:00Z" w:initials="SU">
    <w:p w14:paraId="07A20816" w14:textId="287F7828" w:rsidR="008C4650" w:rsidRDefault="008C4650">
      <w:pPr>
        <w:pStyle w:val="CommentText"/>
      </w:pPr>
      <w:r>
        <w:rPr>
          <w:rStyle w:val="CommentReference"/>
        </w:rPr>
        <w:annotationRef/>
      </w:r>
      <w:r>
        <w:t xml:space="preserve">This seems like a cool idea. Do you think the same table presented in the Gende and Carter report is sufficient?  </w:t>
      </w:r>
    </w:p>
  </w:comment>
  <w:comment w:id="484" w:author="Student User" w:date="2025-02-20T17:23:00Z" w:initials="SU">
    <w:p w14:paraId="02B453BC" w14:textId="648C3710" w:rsidR="008C4650" w:rsidRDefault="008C4650">
      <w:pPr>
        <w:pStyle w:val="CommentText"/>
      </w:pPr>
      <w:r>
        <w:rPr>
          <w:rStyle w:val="CommentReference"/>
        </w:rPr>
        <w:annotationRef/>
      </w:r>
      <w:r>
        <w:t>I really like the idea of a picture of an otolith here. Again, I couldn’t find any good ones on google with a cc license. Do you or anyone else at NPS have a good image of a marked otolith we could use? Better yet an image of one marked and one unmarked otolith..</w:t>
      </w:r>
    </w:p>
  </w:comment>
  <w:comment w:id="508" w:author="Scott" w:date="2025-03-08T09:11:00Z" w:initials="S">
    <w:p w14:paraId="1256F2BD" w14:textId="2A740597" w:rsidR="008C4650" w:rsidRDefault="008C4650">
      <w:pPr>
        <w:pStyle w:val="CommentText"/>
      </w:pPr>
      <w:r>
        <w:rPr>
          <w:rStyle w:val="CommentReference"/>
        </w:rPr>
        <w:annotationRef/>
      </w:r>
      <w:r>
        <w:t xml:space="preserve">I’m not sure description of the MARSS is necessary here unless you were going to show some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3D535" w15:done="0"/>
  <w15:commentEx w15:paraId="2C4D952F" w15:done="0"/>
  <w15:commentEx w15:paraId="4355D756" w15:done="0"/>
  <w15:commentEx w15:paraId="176B59F5" w15:paraIdParent="4355D756" w15:done="0"/>
  <w15:commentEx w15:paraId="2B972F5F" w15:done="0"/>
  <w15:commentEx w15:paraId="08E38B8D" w15:paraIdParent="2B972F5F" w15:done="0"/>
  <w15:commentEx w15:paraId="4D9A1DE8" w15:done="0"/>
  <w15:commentEx w15:paraId="1496ABC6" w15:paraIdParent="4D9A1DE8" w15:done="0"/>
  <w15:commentEx w15:paraId="7C4AFB30" w15:done="0"/>
  <w15:commentEx w15:paraId="7840F1F3" w15:done="0"/>
  <w15:commentEx w15:paraId="275BF673" w15:done="0"/>
  <w15:commentEx w15:paraId="30676248" w15:done="0"/>
  <w15:commentEx w15:paraId="499CBCBE" w15:done="0"/>
  <w15:commentEx w15:paraId="033C7B03" w15:done="0"/>
  <w15:commentEx w15:paraId="751EB3DA" w15:done="0"/>
  <w15:commentEx w15:paraId="5C07E678" w15:done="0"/>
  <w15:commentEx w15:paraId="7C6C0E75" w15:done="0"/>
  <w15:commentEx w15:paraId="07A20816" w15:done="0"/>
  <w15:commentEx w15:paraId="02B453BC" w15:done="0"/>
  <w15:commentEx w15:paraId="1256F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635E7E" w16cex:dateUtc="2025-02-22T04:20:00Z"/>
  <w16cex:commentExtensible w16cex:durableId="2B619648" w16cex:dateUtc="2025-02-20T19:53:00Z"/>
  <w16cex:commentExtensible w16cex:durableId="2A556841" w16cex:dateUtc="2025-02-28T17:46:00Z"/>
  <w16cex:commentExtensible w16cex:durableId="2B619668" w16cex:dateUtc="2025-02-20T19:54:00Z"/>
  <w16cex:commentExtensible w16cex:durableId="44A0D86F" w16cex:dateUtc="2025-02-28T17:55:00Z"/>
  <w16cex:commentExtensible w16cex:durableId="2B61968C" w16cex:dateUtc="2025-02-20T19:54:00Z"/>
  <w16cex:commentExtensible w16cex:durableId="3EB5DCBB" w16cex:dateUtc="2025-02-28T17:56:00Z"/>
  <w16cex:commentExtensible w16cex:durableId="1D54DC1F" w16cex:dateUtc="2025-02-28T19:42:00Z"/>
  <w16cex:commentExtensible w16cex:durableId="7243C600" w16cex:dateUtc="2025-02-28T22:54:00Z"/>
  <w16cex:commentExtensible w16cex:durableId="0BF59661" w16cex:dateUtc="2025-02-28T23:01:00Z"/>
  <w16cex:commentExtensible w16cex:durableId="77C900D9" w16cex:dateUtc="2025-02-22T04:35:00Z"/>
  <w16cex:commentExtensible w16cex:durableId="52E84920" w16cex:dateUtc="2025-02-21T01:23:00Z"/>
  <w16cex:commentExtensible w16cex:durableId="5C048B71" w16cex:dateUtc="2025-02-20T20:08:00Z"/>
  <w16cex:commentExtensible w16cex:durableId="2B63620B" w16cex:dateUtc="2025-02-22T04:35:00Z"/>
  <w16cex:commentExtensible w16cex:durableId="2B6199B5" w16cex:dateUtc="2025-02-20T20:08:00Z"/>
  <w16cex:commentExtensible w16cex:durableId="2B61E37F" w16cex:dateUtc="2025-02-21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3D535" w16cid:durableId="2B759B37"/>
  <w16cid:commentId w16cid:paraId="2C4D952F" w16cid:durableId="2B635E7E"/>
  <w16cid:commentId w16cid:paraId="4355D756" w16cid:durableId="2B619648"/>
  <w16cid:commentId w16cid:paraId="176B59F5" w16cid:durableId="2A556841"/>
  <w16cid:commentId w16cid:paraId="2B972F5F" w16cid:durableId="2B619668"/>
  <w16cid:commentId w16cid:paraId="08E38B8D" w16cid:durableId="44A0D86F"/>
  <w16cid:commentId w16cid:paraId="4D9A1DE8" w16cid:durableId="2B61968C"/>
  <w16cid:commentId w16cid:paraId="1496ABC6" w16cid:durableId="3EB5DCBB"/>
  <w16cid:commentId w16cid:paraId="7C4AFB30" w16cid:durableId="1D54DC1F"/>
  <w16cid:commentId w16cid:paraId="7840F1F3" w16cid:durableId="7243C600"/>
  <w16cid:commentId w16cid:paraId="275BF673" w16cid:durableId="0BF59661"/>
  <w16cid:commentId w16cid:paraId="30676248" w16cid:durableId="2B75A141"/>
  <w16cid:commentId w16cid:paraId="499CBCBE" w16cid:durableId="77C900D9"/>
  <w16cid:commentId w16cid:paraId="033C7B03" w16cid:durableId="52E84920"/>
  <w16cid:commentId w16cid:paraId="751EB3DA" w16cid:durableId="2B6EF7A1"/>
  <w16cid:commentId w16cid:paraId="5C07E678" w16cid:durableId="5C048B71"/>
  <w16cid:commentId w16cid:paraId="7C6C0E75" w16cid:durableId="2B63620B"/>
  <w16cid:commentId w16cid:paraId="07A20816" w16cid:durableId="2B6199B5"/>
  <w16cid:commentId w16cid:paraId="02B453BC" w16cid:durableId="2B61E37F"/>
  <w16cid:commentId w16cid:paraId="1256F2BD" w16cid:durableId="2B768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de, Scott M">
    <w15:presenceInfo w15:providerId="AD" w15:userId="S::SGende@nps.gov::582c7f62-e406-45e2-b0a5-da9f2c36bdf4"/>
  </w15:person>
  <w15:person w15:author="Scott">
    <w15:presenceInfo w15:providerId="None" w15:userId="Scott"/>
  </w15:person>
  <w15:person w15:author="Student User">
    <w15:presenceInfo w15:providerId="None" w15:userId="Student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5437F"/>
    <w:rsid w:val="000729FD"/>
    <w:rsid w:val="00074C1D"/>
    <w:rsid w:val="000A3EA6"/>
    <w:rsid w:val="000A569C"/>
    <w:rsid w:val="000B40E2"/>
    <w:rsid w:val="000C5246"/>
    <w:rsid w:val="000C6944"/>
    <w:rsid w:val="00112024"/>
    <w:rsid w:val="00120383"/>
    <w:rsid w:val="00137A05"/>
    <w:rsid w:val="00141117"/>
    <w:rsid w:val="00151047"/>
    <w:rsid w:val="00184D67"/>
    <w:rsid w:val="00185DEC"/>
    <w:rsid w:val="00193F4C"/>
    <w:rsid w:val="001A48B7"/>
    <w:rsid w:val="001B1E6B"/>
    <w:rsid w:val="001C5228"/>
    <w:rsid w:val="001C65E7"/>
    <w:rsid w:val="001D30ED"/>
    <w:rsid w:val="00200CF4"/>
    <w:rsid w:val="00225863"/>
    <w:rsid w:val="0023159F"/>
    <w:rsid w:val="00235D0E"/>
    <w:rsid w:val="00244BE8"/>
    <w:rsid w:val="00251453"/>
    <w:rsid w:val="00254549"/>
    <w:rsid w:val="00257952"/>
    <w:rsid w:val="002601D1"/>
    <w:rsid w:val="002611F9"/>
    <w:rsid w:val="00267749"/>
    <w:rsid w:val="0028194B"/>
    <w:rsid w:val="002B6106"/>
    <w:rsid w:val="002D5A25"/>
    <w:rsid w:val="00303339"/>
    <w:rsid w:val="00303E21"/>
    <w:rsid w:val="00310C44"/>
    <w:rsid w:val="00312D3B"/>
    <w:rsid w:val="00321E7D"/>
    <w:rsid w:val="00323472"/>
    <w:rsid w:val="0034520A"/>
    <w:rsid w:val="00387CA0"/>
    <w:rsid w:val="00395C60"/>
    <w:rsid w:val="003A1EB9"/>
    <w:rsid w:val="003A44FC"/>
    <w:rsid w:val="003A6F73"/>
    <w:rsid w:val="003B0277"/>
    <w:rsid w:val="003C2A91"/>
    <w:rsid w:val="003C6239"/>
    <w:rsid w:val="003D318A"/>
    <w:rsid w:val="003D3377"/>
    <w:rsid w:val="003D3FEA"/>
    <w:rsid w:val="003D4FE4"/>
    <w:rsid w:val="003E09EB"/>
    <w:rsid w:val="00401A47"/>
    <w:rsid w:val="00401C07"/>
    <w:rsid w:val="004032A5"/>
    <w:rsid w:val="00414B6E"/>
    <w:rsid w:val="004350D4"/>
    <w:rsid w:val="004400EA"/>
    <w:rsid w:val="00451F7A"/>
    <w:rsid w:val="0045227A"/>
    <w:rsid w:val="004652DC"/>
    <w:rsid w:val="00480360"/>
    <w:rsid w:val="004C3D41"/>
    <w:rsid w:val="004D02A1"/>
    <w:rsid w:val="004D3DB0"/>
    <w:rsid w:val="004F5A16"/>
    <w:rsid w:val="004F61D9"/>
    <w:rsid w:val="00510CB2"/>
    <w:rsid w:val="005309B9"/>
    <w:rsid w:val="00564A7B"/>
    <w:rsid w:val="005715A8"/>
    <w:rsid w:val="005810E6"/>
    <w:rsid w:val="00584D77"/>
    <w:rsid w:val="005961EA"/>
    <w:rsid w:val="005A27DB"/>
    <w:rsid w:val="005B2D22"/>
    <w:rsid w:val="005B6630"/>
    <w:rsid w:val="005C35CA"/>
    <w:rsid w:val="005C67FF"/>
    <w:rsid w:val="005D5A43"/>
    <w:rsid w:val="005D6BF4"/>
    <w:rsid w:val="005E4844"/>
    <w:rsid w:val="006179E4"/>
    <w:rsid w:val="00640928"/>
    <w:rsid w:val="00656692"/>
    <w:rsid w:val="00661169"/>
    <w:rsid w:val="00670EB8"/>
    <w:rsid w:val="00680390"/>
    <w:rsid w:val="00680F9F"/>
    <w:rsid w:val="00683623"/>
    <w:rsid w:val="00686A4A"/>
    <w:rsid w:val="00696749"/>
    <w:rsid w:val="006A66F4"/>
    <w:rsid w:val="006B67AF"/>
    <w:rsid w:val="006D0406"/>
    <w:rsid w:val="006D311A"/>
    <w:rsid w:val="007208EE"/>
    <w:rsid w:val="00732E24"/>
    <w:rsid w:val="00753D10"/>
    <w:rsid w:val="00764F86"/>
    <w:rsid w:val="007657C3"/>
    <w:rsid w:val="00767207"/>
    <w:rsid w:val="0078456B"/>
    <w:rsid w:val="00787B82"/>
    <w:rsid w:val="007A0B9E"/>
    <w:rsid w:val="007A1247"/>
    <w:rsid w:val="007C2D58"/>
    <w:rsid w:val="007D38F5"/>
    <w:rsid w:val="007E21D2"/>
    <w:rsid w:val="007F381E"/>
    <w:rsid w:val="007F7EBD"/>
    <w:rsid w:val="00847B01"/>
    <w:rsid w:val="0086068A"/>
    <w:rsid w:val="00877E0A"/>
    <w:rsid w:val="008820F0"/>
    <w:rsid w:val="008911F9"/>
    <w:rsid w:val="008A32FE"/>
    <w:rsid w:val="008A6D30"/>
    <w:rsid w:val="008B2A1C"/>
    <w:rsid w:val="008C4650"/>
    <w:rsid w:val="008E5548"/>
    <w:rsid w:val="008F0535"/>
    <w:rsid w:val="008F6945"/>
    <w:rsid w:val="008F78BF"/>
    <w:rsid w:val="00903E11"/>
    <w:rsid w:val="00905CAA"/>
    <w:rsid w:val="00907B16"/>
    <w:rsid w:val="00915A01"/>
    <w:rsid w:val="0094005D"/>
    <w:rsid w:val="009400A2"/>
    <w:rsid w:val="00942C32"/>
    <w:rsid w:val="009508A7"/>
    <w:rsid w:val="0095128E"/>
    <w:rsid w:val="00956B40"/>
    <w:rsid w:val="00966D11"/>
    <w:rsid w:val="00971D8A"/>
    <w:rsid w:val="00991C6B"/>
    <w:rsid w:val="009B2798"/>
    <w:rsid w:val="00A3538F"/>
    <w:rsid w:val="00A37CFD"/>
    <w:rsid w:val="00A71968"/>
    <w:rsid w:val="00A71AC7"/>
    <w:rsid w:val="00A75CB4"/>
    <w:rsid w:val="00AA2C49"/>
    <w:rsid w:val="00AB0F7A"/>
    <w:rsid w:val="00AB6BD6"/>
    <w:rsid w:val="00AC7325"/>
    <w:rsid w:val="00AE798F"/>
    <w:rsid w:val="00B01908"/>
    <w:rsid w:val="00B17E28"/>
    <w:rsid w:val="00B20008"/>
    <w:rsid w:val="00B25C29"/>
    <w:rsid w:val="00B2679B"/>
    <w:rsid w:val="00B425AB"/>
    <w:rsid w:val="00B44449"/>
    <w:rsid w:val="00B500F1"/>
    <w:rsid w:val="00B53663"/>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64DA"/>
    <w:rsid w:val="00C60010"/>
    <w:rsid w:val="00C60924"/>
    <w:rsid w:val="00C60C31"/>
    <w:rsid w:val="00C701CA"/>
    <w:rsid w:val="00C70662"/>
    <w:rsid w:val="00CA1D5B"/>
    <w:rsid w:val="00CB3EC8"/>
    <w:rsid w:val="00CB7B46"/>
    <w:rsid w:val="00CD245D"/>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F2133"/>
    <w:rsid w:val="00E32CDC"/>
    <w:rsid w:val="00E34C7D"/>
    <w:rsid w:val="00E518EF"/>
    <w:rsid w:val="00E702AD"/>
    <w:rsid w:val="00E70364"/>
    <w:rsid w:val="00E8129C"/>
    <w:rsid w:val="00E9763B"/>
    <w:rsid w:val="00EA6BCD"/>
    <w:rsid w:val="00EB397D"/>
    <w:rsid w:val="00EC4F69"/>
    <w:rsid w:val="00ED6100"/>
    <w:rsid w:val="00EE11AE"/>
    <w:rsid w:val="00EE1464"/>
    <w:rsid w:val="00EE6AF6"/>
    <w:rsid w:val="00EF1852"/>
    <w:rsid w:val="00EF3316"/>
    <w:rsid w:val="00F03EE7"/>
    <w:rsid w:val="00F0612A"/>
    <w:rsid w:val="00F160CD"/>
    <w:rsid w:val="00F23B4D"/>
    <w:rsid w:val="00F725D2"/>
    <w:rsid w:val="00F73FEF"/>
    <w:rsid w:val="00F9748D"/>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lab.adfg.alaska.gov/OTO/marking.aspx" TargetMode="Externa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hyperlink" Target="https://www.adfg.alaska.gov/index.cfm?adfg=commercialbyareasoutheast.salmon_research_pin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nps.gov/parkhistory/online_books/sitk/adhi/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15</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Scott</cp:lastModifiedBy>
  <cp:revision>6</cp:revision>
  <cp:lastPrinted>2025-02-27T21:53:00Z</cp:lastPrinted>
  <dcterms:created xsi:type="dcterms:W3CDTF">2025-03-03T00:01:00Z</dcterms:created>
  <dcterms:modified xsi:type="dcterms:W3CDTF">2025-03-08T18:14:00Z</dcterms:modified>
</cp:coreProperties>
</file>