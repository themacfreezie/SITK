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3B" w14:textId="326C3C2C"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w:t>
      </w:r>
      <w:r w:rsidR="005C3D75">
        <w:t xml:space="preserve">its </w:t>
      </w:r>
      <w:r w:rsidR="00D97922">
        <w:t>stewardship</w:t>
      </w:r>
      <w:r>
        <w:t xml:space="preserve"> </w:t>
      </w:r>
      <w:r w:rsidR="00E518EF">
        <w:t xml:space="preserve">such that they represent ‘vignettes of primitive America’.  For </w:t>
      </w:r>
      <w:r w:rsidR="00335000">
        <w:t>fish, wildlife</w:t>
      </w:r>
      <w:r w:rsidR="005C3D75">
        <w:t>,</w:t>
      </w:r>
      <w:r w:rsidR="00335000">
        <w:t xml:space="preserve"> and other </w:t>
      </w:r>
      <w:r w:rsidR="00E518EF">
        <w:t xml:space="preserve">natural resources, </w:t>
      </w:r>
      <w:r w:rsidR="00B44449">
        <w:t xml:space="preserve">this mandate </w:t>
      </w:r>
      <w:r w:rsidR="00335000">
        <w:t>calls for</w:t>
      </w:r>
      <w:r w:rsidR="00B44449">
        <w:t xml:space="preserve">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rsidR="00A9712C">
        <w:t xml:space="preserve"> (National Park Service 2025a)</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w:t>
      </w:r>
      <w:r w:rsidR="00335000">
        <w:t>native</w:t>
      </w:r>
      <w:r>
        <w:t xml:space="preserve">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ecosystems </w:t>
      </w:r>
      <w:r w:rsidR="004652DC">
        <w:t>can</w:t>
      </w:r>
      <w:r w:rsidR="005B6630">
        <w:t xml:space="preserve"> also </w:t>
      </w:r>
      <w:r w:rsidR="00335000">
        <w:t>experience</w:t>
      </w:r>
      <w:r w:rsidR="005B6630">
        <w:t xml:space="preserve"> </w:t>
      </w:r>
      <w:r w:rsidR="00335000">
        <w:t>the</w:t>
      </w:r>
      <w:r w:rsidR="00E518EF">
        <w:t xml:space="preserve"> </w:t>
      </w:r>
      <w:r w:rsidR="005B6630">
        <w:t>hyper</w:t>
      </w:r>
      <w:r w:rsidR="00335000">
        <w:t>-</w:t>
      </w:r>
      <w:r w:rsidR="005B6630">
        <w:t xml:space="preserve">abundance </w:t>
      </w:r>
      <w:r w:rsidR="00335000">
        <w:t xml:space="preserve">(i.e., abundance far beyond the normal range of densities) </w:t>
      </w:r>
      <w:r w:rsidR="005B6630">
        <w:t xml:space="preserve">of </w:t>
      </w:r>
      <w:r w:rsidR="003D3FEA">
        <w:t>a</w:t>
      </w:r>
      <w:r w:rsidR="00335000">
        <w:t xml:space="preserve"> </w:t>
      </w:r>
      <w:r w:rsidR="003D3FEA">
        <w:t>n</w:t>
      </w:r>
      <w:r w:rsidR="00335000">
        <w:t>ative</w:t>
      </w:r>
      <w:r w:rsidR="005B6630">
        <w:t xml:space="preserve">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37B68DE" w:rsidR="00E518EF" w:rsidRDefault="00120383" w:rsidP="00966D11">
      <w:pPr>
        <w:spacing w:after="0" w:line="480" w:lineRule="auto"/>
        <w:ind w:firstLine="720"/>
      </w:pPr>
      <w:r>
        <w:t xml:space="preserve">For example, in </w:t>
      </w:r>
      <w:r w:rsidR="00847B01">
        <w:t xml:space="preserve">Yellowstone </w:t>
      </w:r>
      <w:r w:rsidR="005B6630">
        <w:t>National Park</w:t>
      </w:r>
      <w:r w:rsidR="00376DC6">
        <w:t>,</w:t>
      </w:r>
      <w:r>
        <w:t xml:space="preserve"> </w:t>
      </w:r>
      <w:r w:rsidR="005C3D75">
        <w:t xml:space="preserve">native </w:t>
      </w:r>
      <w:r w:rsidR="005B6630">
        <w:t>mountain pine beetles have recently decimated coniferous forests due to a lack of cold winter temperatures</w:t>
      </w:r>
      <w:r w:rsidR="00376DC6">
        <w:t>,</w:t>
      </w:r>
      <w:r w:rsidR="005B6630">
        <w:t xml:space="preserve">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 xml:space="preserve">densities of white-tailed deer, capable of intense foraging on vegetation and the depletion of resources </w:t>
      </w:r>
      <w:r w:rsidR="005C3D75">
        <w:t>on</w:t>
      </w:r>
      <w:r w:rsidR="00F83617">
        <w:t xml:space="preserve"> </w:t>
      </w:r>
      <w:r w:rsidR="00F9748D">
        <w:t>which other</w:t>
      </w:r>
      <w:r w:rsidR="005C3D75">
        <w:t xml:space="preserve"> </w:t>
      </w:r>
      <w:r w:rsidR="00F9748D">
        <w:t>species depend (</w:t>
      </w:r>
      <w:r w:rsidR="00656692">
        <w:t>Miller et al. 2023</w:t>
      </w:r>
      <w:r w:rsidR="00F9748D">
        <w:t xml:space="preserve">). </w:t>
      </w:r>
    </w:p>
    <w:p w14:paraId="19DB7BF7" w14:textId="5BFA69DB"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some species exceed</w:t>
      </w:r>
      <w:r w:rsidR="004652DC">
        <w:t>s</w:t>
      </w:r>
      <w:r w:rsidR="00686A4A">
        <w:t xml:space="preserve"> the natural range of </w:t>
      </w:r>
      <w:r w:rsidR="00F83617">
        <w:t xml:space="preserve">abundance and </w:t>
      </w:r>
      <w:r w:rsidR="00A93FC4">
        <w:t xml:space="preserve">qualifies as hyper-abundant, </w:t>
      </w:r>
      <w:r w:rsidR="00AB0F7A">
        <w:t xml:space="preserve">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w:t>
      </w:r>
      <w:r w:rsidR="005C3D75">
        <w:t>,</w:t>
      </w:r>
      <w:r w:rsidR="00686A4A">
        <w:t xml:space="preserv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the mandate to preserve resources in a natural condition</w:t>
      </w:r>
      <w:r w:rsidR="00AB0F7A">
        <w:t xml:space="preserve">. </w:t>
      </w:r>
      <w:r w:rsidR="00BC69AC">
        <w:t>These ideas are central to the research</w:t>
      </w:r>
      <w:r w:rsidR="0023159F">
        <w:t xml:space="preserve"> question</w:t>
      </w:r>
      <w:r w:rsidR="00BC69AC">
        <w:t xml:space="preserve"> presented in this article</w:t>
      </w:r>
      <w:r w:rsidR="005C3D75">
        <w:t>,</w:t>
      </w:r>
      <w:r w:rsidR="00BC69AC">
        <w:t xml:space="preserve"> which focuses on a </w:t>
      </w:r>
      <w:r w:rsidR="00907B16">
        <w:t xml:space="preserve">river </w:t>
      </w:r>
      <w:r w:rsidR="00BC69AC">
        <w:t xml:space="preserve">in a small National Historical Park in Sitka, Alaska. </w:t>
      </w:r>
    </w:p>
    <w:p w14:paraId="69599B5F" w14:textId="11573F0B"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coastal park in southe</w:t>
      </w:r>
      <w:r w:rsidR="00A93FC4">
        <w:t>aste</w:t>
      </w:r>
      <w:r>
        <w:t>rn  Alaska</w:t>
      </w:r>
      <w:r w:rsidR="00B44449">
        <w:t xml:space="preserve">.  </w:t>
      </w:r>
      <w:r w:rsidR="00A93FC4">
        <w:t>It</w:t>
      </w:r>
      <w:r w:rsidR="00B44449">
        <w:t xml:space="preserv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w:t>
      </w:r>
      <w:r w:rsidR="00A93FC4">
        <w:t xml:space="preserve">site of </w:t>
      </w:r>
      <w:proofErr w:type="gramStart"/>
      <w:r w:rsidR="00AC7325">
        <w:t>a</w:t>
      </w:r>
      <w:proofErr w:type="gramEnd"/>
      <w:r w:rsidR="00AC7325">
        <w:t xml:space="preserve"> </w:t>
      </w:r>
      <w:r w:rsidR="005C3D75">
        <w:t xml:space="preserve">1804 </w:t>
      </w:r>
      <w:r w:rsidR="00AC7325">
        <w:t xml:space="preserve">battle </w:t>
      </w:r>
      <w:r w:rsidR="00AC7325">
        <w:rPr>
          <w:rFonts w:cstheme="minorHAnsi"/>
          <w:color w:val="202122"/>
          <w:shd w:val="clear" w:color="auto" w:fill="FFFFFF"/>
        </w:rPr>
        <w:t>between native Tlingit and Russian colonizers.</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w:t>
      </w:r>
      <w:r w:rsidR="00A93FC4">
        <w:rPr>
          <w:rFonts w:cstheme="minorHAnsi"/>
          <w:color w:val="202122"/>
          <w:shd w:val="clear" w:color="auto" w:fill="FFFFFF"/>
        </w:rPr>
        <w:t>receives</w:t>
      </w:r>
      <w:r w:rsidR="008A32FE">
        <w:rPr>
          <w:rFonts w:cstheme="minorHAnsi"/>
          <w:color w:val="202122"/>
          <w:shd w:val="clear" w:color="auto" w:fill="FFFFFF"/>
        </w:rPr>
        <w:t xml:space="preserve"> tens of thousands of </w:t>
      </w:r>
      <w:r w:rsidR="00A93FC4">
        <w:rPr>
          <w:rFonts w:cstheme="minorHAnsi"/>
          <w:color w:val="202122"/>
          <w:shd w:val="clear" w:color="auto" w:fill="FFFFFF"/>
        </w:rPr>
        <w:t>visitors</w:t>
      </w:r>
      <w:r w:rsidR="008A32FE">
        <w:rPr>
          <w:rFonts w:cstheme="minorHAnsi"/>
          <w:color w:val="202122"/>
          <w:shd w:val="clear" w:color="auto" w:fill="FFFFFF"/>
        </w:rPr>
        <w:t xml:space="preserve">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A93FC4">
        <w:t xml:space="preserve"> and view</w:t>
      </w:r>
      <w:r w:rsidR="008A32FE">
        <w:t xml:space="preserve"> totem poles along designated trails and active</w:t>
      </w:r>
      <w:r w:rsidR="00971D8A">
        <w:t xml:space="preserve"> traditional</w:t>
      </w:r>
      <w:r w:rsidR="008A32FE">
        <w:t xml:space="preserve"> totem carving activities. </w:t>
      </w:r>
      <w:r w:rsidR="00A93FC4">
        <w:t xml:space="preserve"> </w:t>
      </w:r>
      <w:r w:rsidR="005C3D75">
        <w:t xml:space="preserve">Along with the preservation of cultural resources related </w:t>
      </w:r>
      <w:r w:rsidR="00A93FC4">
        <w:t>to</w:t>
      </w:r>
      <w:r w:rsidR="005C3D75">
        <w:t xml:space="preserve"> </w:t>
      </w:r>
      <w:r w:rsidR="00A93FC4">
        <w:t>the site, t</w:t>
      </w:r>
      <w:r w:rsidR="008A32FE">
        <w:t xml:space="preserve">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the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5C3D75">
        <w:t xml:space="preserve">that </w:t>
      </w:r>
      <w:r w:rsidR="008A32FE">
        <w:t>fall</w:t>
      </w:r>
      <w:r w:rsidR="00B44449">
        <w:t>s</w:t>
      </w:r>
      <w:r w:rsidR="008A32FE">
        <w:t xml:space="preserve"> within the park boundaries</w:t>
      </w:r>
      <w:r w:rsidR="00FA498E">
        <w:t xml:space="preserve"> (</w:t>
      </w:r>
      <w:r w:rsidR="00077505">
        <w:t>National Park Service 2025</w:t>
      </w:r>
      <w:r w:rsidR="00A9712C">
        <w:t>b</w:t>
      </w:r>
      <w:r w:rsidR="00FA498E">
        <w:t>)</w:t>
      </w:r>
      <w:r w:rsidR="008A32FE">
        <w:t xml:space="preserve">.  </w:t>
      </w:r>
    </w:p>
    <w:p w14:paraId="1C77ED65" w14:textId="331C8643"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 xml:space="preserve">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particularly valued for its 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proofErr w:type="spellEnd"/>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Pink salmon</w:t>
      </w:r>
      <w:r w:rsidR="00A93FC4">
        <w:rPr>
          <w:rFonts w:cstheme="minorHAnsi"/>
          <w:color w:val="202122"/>
          <w:shd w:val="clear" w:color="auto" w:fill="FFFFFF"/>
        </w:rPr>
        <w:t>, the most abundant species of salmon,</w:t>
      </w:r>
      <w:r w:rsidR="003D4FE4">
        <w:rPr>
          <w:rFonts w:cstheme="minorHAnsi"/>
          <w:color w:val="202122"/>
          <w:shd w:val="clear" w:color="auto" w:fill="FFFFFF"/>
        </w:rPr>
        <w:t xml:space="preserve">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3573E5">
        <w:rPr>
          <w:rFonts w:cstheme="minorHAnsi"/>
          <w:color w:val="202122"/>
          <w:shd w:val="clear" w:color="auto" w:fill="FFFFFF"/>
        </w:rPr>
        <w:t>,</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w:t>
      </w:r>
      <w:r w:rsidR="00A93FC4">
        <w:t xml:space="preserve">numerically and </w:t>
      </w:r>
      <w:r w:rsidRPr="00CD14B8">
        <w:t>genetically distinct runs in even numbered and odd numbered years</w:t>
      </w:r>
      <w:r w:rsidR="00A93FC4">
        <w:t>. U</w:t>
      </w:r>
      <w:r w:rsidRPr="00CD14B8">
        <w:t>nlike regions</w:t>
      </w:r>
      <w:r w:rsidR="00A93FC4">
        <w:t xml:space="preserve"> farther north and south in the range of the species, the Indian River and others </w:t>
      </w:r>
      <w:r w:rsidR="00B44449">
        <w:t xml:space="preserve">in this area </w:t>
      </w:r>
      <w:r w:rsidRPr="00CD14B8">
        <w:t>see</w:t>
      </w:r>
      <w:r w:rsidR="009B19FD">
        <w:t xml:space="preserve"> little</w:t>
      </w:r>
      <w:r w:rsidR="00B44449">
        <w:t xml:space="preserve"> variation in </w:t>
      </w:r>
      <w:r w:rsidR="00A93FC4">
        <w:t>abundance between the even and odd cycles</w:t>
      </w:r>
      <w:r>
        <w:t xml:space="preserve"> (Alaska Department of Fish and Game 2024a)</w:t>
      </w:r>
      <w:r w:rsidRPr="00CD14B8">
        <w:t>.</w:t>
      </w:r>
    </w:p>
    <w:p w14:paraId="4EFABC49" w14:textId="009B9749"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r w:rsidR="00085690">
        <w:t>[</w:t>
      </w:r>
      <w:r w:rsidR="00085690" w:rsidRPr="00CD2602">
        <w:rPr>
          <w:highlight w:val="yellow"/>
        </w:rPr>
        <w:t>photos of fish in Indian River</w:t>
      </w:r>
      <w:r w:rsidR="00085690">
        <w:t xml:space="preserve">] </w:t>
      </w:r>
      <w:r w:rsidRPr="00CD14B8">
        <w:t xml:space="preserve">Although pink salmon have always been abundant </w:t>
      </w:r>
      <w:r w:rsidR="00F23B4D">
        <w:t xml:space="preserve">in the </w:t>
      </w:r>
      <w:r>
        <w:t>Indian River</w:t>
      </w:r>
      <w:r w:rsidRPr="00CD14B8">
        <w:t xml:space="preserve">, their numbers have increased rapidly in the last </w:t>
      </w:r>
      <w:r w:rsidR="00194C44">
        <w:t>several</w:t>
      </w:r>
      <w:r w:rsidR="00A93FC4">
        <w:t xml:space="preserve"> decades</w:t>
      </w:r>
      <w:r w:rsidR="005C67FF">
        <w:t xml:space="preserve">.  The Alaska Department of </w:t>
      </w:r>
      <w:r w:rsidR="005C67FF">
        <w:lastRenderedPageBreak/>
        <w:t xml:space="preserve">Fish and Game (ADFG) peak escapement surveys (numbers of fish that have ‘escaped’ the fishery and returned to spawn in the river) </w:t>
      </w:r>
      <w:r w:rsidR="00F23B4D">
        <w:t xml:space="preserve">demonstrate </w:t>
      </w:r>
      <w:r w:rsidR="005C67FF">
        <w:t>that, since 1980, pink salmon abundance has increased from several thousand to regularly exceeding 100,000 fish annually (</w:t>
      </w:r>
      <w:proofErr w:type="spellStart"/>
      <w:r w:rsidR="005C67FF">
        <w:t>Stopha</w:t>
      </w:r>
      <w:proofErr w:type="spellEnd"/>
      <w:r w:rsidR="005C67FF">
        <w:t xml:space="preserve"> 2015). </w:t>
      </w:r>
      <w:r w:rsidR="00085690">
        <w:t>[</w:t>
      </w:r>
      <w:r w:rsidR="00085690" w:rsidRPr="00376DC6">
        <w:rPr>
          <w:highlight w:val="yellow"/>
        </w:rPr>
        <w:t>graph showing populations of pink salmon on the rise throughout NSE - outer</w:t>
      </w:r>
      <w:r w:rsidR="00085690">
        <w:t>]</w:t>
      </w:r>
      <w:r w:rsidR="00177F5D">
        <w:t xml:space="preserve"> </w:t>
      </w:r>
      <w:r w:rsidR="00194C44">
        <w:t>Moreover</w:t>
      </w:r>
      <w:r w:rsidR="005C67FF">
        <w:t xml:space="preserve">, </w:t>
      </w:r>
      <w:r w:rsidR="00194C44">
        <w:t xml:space="preserve">there are indications that </w:t>
      </w:r>
      <w:r w:rsidR="008E5548">
        <w:t xml:space="preserve">the </w:t>
      </w:r>
      <w:r w:rsidR="00194C44">
        <w:t>duration</w:t>
      </w:r>
      <w:r w:rsidR="008E5548">
        <w:t xml:space="preserve"> of pink salmon spawning, </w:t>
      </w:r>
      <w:r w:rsidR="005F4F26">
        <w:t>formerly</w:t>
      </w:r>
      <w:r w:rsidR="008E5548">
        <w:t xml:space="preserve"> limited to August and September, now regularly spans July through October. </w:t>
      </w:r>
      <w:r>
        <w:t xml:space="preserve"> </w:t>
      </w:r>
    </w:p>
    <w:p w14:paraId="44CEC085" w14:textId="3C1988B9" w:rsidR="00D56BFF" w:rsidRDefault="007A0B9E" w:rsidP="00062FAA">
      <w:pPr>
        <w:spacing w:after="0" w:line="480" w:lineRule="auto"/>
        <w:ind w:firstLine="720"/>
      </w:pPr>
      <w:r>
        <w:t xml:space="preserve">High salmon densities in the river </w:t>
      </w:r>
      <w:r w:rsidR="009B19FD">
        <w:t>a</w:t>
      </w:r>
      <w:r w:rsidR="00184D67">
        <w:t xml:space="preserve">re not </w:t>
      </w:r>
      <w:r w:rsidR="00E34C7D">
        <w:t xml:space="preserve">necessarily </w:t>
      </w:r>
      <w:r w:rsidR="00376DC6">
        <w:t xml:space="preserve">a </w:t>
      </w:r>
      <w:r w:rsidR="00184D67">
        <w:t xml:space="preserve">cause for </w:t>
      </w:r>
      <w:r w:rsidR="00D56BFF">
        <w:t xml:space="preserve">management </w:t>
      </w:r>
      <w:r w:rsidR="00184D67">
        <w:t>concern</w:t>
      </w:r>
      <w:r w:rsidR="00FC1602">
        <w:t>,</w:t>
      </w:r>
      <w:r w:rsidR="00184D67">
        <w:t xml:space="preserve"> </w:t>
      </w:r>
      <w:r>
        <w:t xml:space="preserve">as </w:t>
      </w:r>
      <w:r w:rsidR="00FC1602">
        <w:t xml:space="preserve">they may be </w:t>
      </w:r>
      <w:r w:rsidR="00184D67">
        <w:t>naturally occurring phenomena influence</w:t>
      </w:r>
      <w:r>
        <w:t>d</w:t>
      </w:r>
      <w:r w:rsidR="00184D67">
        <w:t xml:space="preserve"> </w:t>
      </w:r>
      <w:r>
        <w:t xml:space="preserve">by variation in </w:t>
      </w:r>
      <w:r w:rsidR="00184D67">
        <w:t>stream conditions, ocean productivity, predation intensity, and commercial harvests, among other</w:t>
      </w:r>
      <w:r w:rsidR="00FC1602">
        <w:t xml:space="preserve"> factors</w:t>
      </w:r>
      <w:r w:rsidR="00E34C7D">
        <w:t xml:space="preserve"> (</w:t>
      </w:r>
      <w:r w:rsidR="00177F5D">
        <w:t>Manhard et al. 2017</w:t>
      </w:r>
      <w:r w:rsidR="00E34C7D">
        <w:t>)</w:t>
      </w:r>
      <w:r w:rsidR="00184D67">
        <w:t xml:space="preserve">. </w:t>
      </w:r>
      <w:r>
        <w:t>However, s</w:t>
      </w:r>
      <w:r w:rsidR="005D6BF4">
        <w:t xml:space="preserve">almon hatcheries can also influence </w:t>
      </w:r>
      <w:r w:rsidR="00376DC6">
        <w:t xml:space="preserve">the </w:t>
      </w:r>
      <w:r w:rsidR="005D6BF4">
        <w:t xml:space="preserve">abundances of wild salmon </w:t>
      </w:r>
      <w:r w:rsidR="00D56BFF">
        <w:t>(</w:t>
      </w:r>
      <w:r w:rsidR="00177F5D">
        <w:t>Knudsen et al. 2021</w:t>
      </w:r>
      <w:r w:rsidR="00D56BFF">
        <w:t xml:space="preserve">).  As part of typical hatchery operations, </w:t>
      </w:r>
      <w:r w:rsidR="005F4F26">
        <w:t>embryos are protected from natural mortality during incubation</w:t>
      </w:r>
      <w:r w:rsidR="00376DC6">
        <w:t>,</w:t>
      </w:r>
      <w:r w:rsidR="005F4F26">
        <w:t xml:space="preserve"> and </w:t>
      </w:r>
      <w:r w:rsidR="005D6BF4">
        <w:t xml:space="preserve">juvenile </w:t>
      </w:r>
      <w:r w:rsidR="00D56BFF">
        <w:t xml:space="preserve">salmon are reared in raceways and net pens </w:t>
      </w:r>
      <w:r w:rsidR="005F4F26">
        <w:t>before they are</w:t>
      </w:r>
      <w:r w:rsidR="00D56BFF">
        <w:t xml:space="preserve"> released </w:t>
      </w:r>
      <w:r w:rsidR="00640928">
        <w:t xml:space="preserve">into the ocean </w:t>
      </w:r>
      <w:r w:rsidR="005F4F26">
        <w:t>to feed, grow, and later return</w:t>
      </w:r>
      <w:r w:rsidR="00D56BFF">
        <w:t>. The hatchery utilizes the natural ho</w:t>
      </w:r>
      <w:r w:rsidR="00907AD0">
        <w:t>m</w:t>
      </w:r>
      <w:r w:rsidR="00D56BFF">
        <w:t xml:space="preserve">ing ability of salmon </w:t>
      </w:r>
      <w:r w:rsidR="00376DC6">
        <w:t xml:space="preserve">that </w:t>
      </w:r>
      <w:r w:rsidR="00D56BFF">
        <w:t xml:space="preserve">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062FAA">
        <w:t xml:space="preserve">. </w:t>
      </w:r>
      <w:r w:rsidR="008F78BF">
        <w:t>If all salmon reared in a hatchery returned to that hatchery</w:t>
      </w:r>
      <w:r w:rsidR="005D6BF4">
        <w:t xml:space="preserve"> as adults</w:t>
      </w:r>
      <w:r w:rsidR="008F78BF">
        <w:t>, the</w:t>
      </w:r>
      <w:r w:rsidR="00062FAA">
        <w:t>n</w:t>
      </w:r>
      <w:r w:rsidR="008F78BF">
        <w:t xml:space="preserve"> population dynamics of salmon in adjacent </w:t>
      </w:r>
      <w:r w:rsidR="00062FAA">
        <w:t xml:space="preserve">stream </w:t>
      </w:r>
      <w:r w:rsidR="008F78BF">
        <w:t xml:space="preserve">systems would be independent of hatchery operations.  </w:t>
      </w:r>
      <w:r w:rsidR="00A212A9">
        <w:t>In practice</w:t>
      </w:r>
      <w:r w:rsidR="00CD2602">
        <w:t>,</w:t>
      </w:r>
      <w:r w:rsidR="00062FAA">
        <w:t xml:space="preserve"> </w:t>
      </w:r>
      <w:r w:rsidR="008F78BF">
        <w:t xml:space="preserve">homing by salmon isn’t perfect, and </w:t>
      </w:r>
      <w:r w:rsidR="005D6BF4">
        <w:t xml:space="preserve">some fish </w:t>
      </w:r>
      <w:r w:rsidR="003D4FE4">
        <w:t xml:space="preserve">produced </w:t>
      </w:r>
      <w:r w:rsidR="005D6BF4">
        <w:t xml:space="preserve">in the hatchery will </w:t>
      </w:r>
      <w:r w:rsidR="00A212A9">
        <w:t xml:space="preserve">inevitably </w:t>
      </w:r>
      <w:r w:rsidR="005D6BF4">
        <w:t xml:space="preserve">‘stray’ into </w:t>
      </w:r>
      <w:r>
        <w:t xml:space="preserve">nearby </w:t>
      </w:r>
      <w:r w:rsidR="005D6BF4">
        <w:t>stream</w:t>
      </w:r>
      <w:r w:rsidR="00A212A9">
        <w:t>s</w:t>
      </w:r>
      <w:r w:rsidR="005D6BF4">
        <w:t xml:space="preserve"> </w:t>
      </w:r>
      <w:r w:rsidR="00A212A9">
        <w:t>and</w:t>
      </w:r>
      <w:r w:rsidR="005D6BF4">
        <w:t xml:space="preserve"> river</w:t>
      </w:r>
      <w:r w:rsidR="00A212A9">
        <w:t>s</w:t>
      </w:r>
      <w:r w:rsidR="005D6BF4">
        <w:t xml:space="preserve">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 xml:space="preserve">in </w:t>
      </w:r>
      <w:r w:rsidR="00376DC6">
        <w:t>hatchery-origin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anagers typically want to minimize straying rates</w:t>
      </w:r>
      <w:r w:rsidR="00640928">
        <w:t>,</w:t>
      </w:r>
      <w:r w:rsidR="008F78BF">
        <w:t xml:space="preserve"> </w:t>
      </w:r>
      <w:r w:rsidR="00A212A9">
        <w:t xml:space="preserve">both </w:t>
      </w:r>
      <w:r w:rsidR="005D6BF4">
        <w:t xml:space="preserve">to maximize the returns to the hatchery and </w:t>
      </w:r>
      <w:r w:rsidR="00A212A9">
        <w:t xml:space="preserve">also </w:t>
      </w:r>
      <w:r w:rsidR="008F78BF">
        <w:t>to reduce the chance</w:t>
      </w:r>
      <w:r w:rsidR="00A212A9">
        <w:t>s of</w:t>
      </w:r>
      <w:r w:rsidR="008F78BF">
        <w:t xml:space="preserve"> hybridizing hatchery and wild </w:t>
      </w:r>
      <w:r w:rsidR="00A212A9">
        <w:t>fish, as</w:t>
      </w:r>
      <w:r w:rsidR="00640928">
        <w:t xml:space="preserve"> </w:t>
      </w:r>
      <w:r w:rsidR="00A212A9">
        <w:t>h</w:t>
      </w:r>
      <w:r w:rsidR="00640928">
        <w:t xml:space="preserve">ybridization can produce offspring that are less adapted to local conditions and thus have </w:t>
      </w:r>
      <w:r w:rsidR="008F78BF">
        <w:t>lower fitness</w:t>
      </w:r>
      <w:r w:rsidR="00A212A9">
        <w:t>.</w:t>
      </w:r>
      <w:r w:rsidR="00EE11AE">
        <w:t xml:space="preserve">  </w:t>
      </w:r>
    </w:p>
    <w:p w14:paraId="32089118" w14:textId="7E1643E4" w:rsidR="00D56BFF" w:rsidRDefault="00A212A9" w:rsidP="000C63A5">
      <w:pPr>
        <w:spacing w:after="0" w:line="480" w:lineRule="auto"/>
        <w:ind w:firstLine="720"/>
      </w:pPr>
      <w:r>
        <w:lastRenderedPageBreak/>
        <w:t>At</w:t>
      </w:r>
      <w:r w:rsidR="00903E11">
        <w:t xml:space="preserve"> </w:t>
      </w:r>
      <w:r>
        <w:t>Sitka National Historical Park</w:t>
      </w:r>
      <w:r w:rsidR="00903E11">
        <w:t xml:space="preserve">, the possibility of hatchery pink salmon </w:t>
      </w:r>
      <w:r w:rsidR="0005437F">
        <w:t xml:space="preserve">straying into the </w:t>
      </w:r>
      <w:r>
        <w:t>Indian R</w:t>
      </w:r>
      <w:r w:rsidR="0005437F">
        <w:t xml:space="preserve">iver is particularly high. </w:t>
      </w:r>
      <w:r>
        <w:t>The</w:t>
      </w:r>
      <w:r w:rsidR="00251453">
        <w:t xml:space="preserv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w:t>
      </w:r>
      <w:r w:rsidR="002E663E">
        <w:t>[</w:t>
      </w:r>
      <w:r w:rsidR="002E663E" w:rsidRPr="002E663E">
        <w:rPr>
          <w:highlight w:val="yellow"/>
        </w:rPr>
        <w:t>map of hatchery position relative to Indian River</w:t>
      </w:r>
      <w:r w:rsidR="002E663E">
        <w:t>]</w:t>
      </w:r>
      <w:r w:rsidR="003C2A91">
        <w:t xml:space="preserve"> In general, the rate of straying is influenced by spatial proximity</w:t>
      </w:r>
      <w:r w:rsidR="00F4294B">
        <w:t>,</w:t>
      </w:r>
      <w:r w:rsidR="003C2A91">
        <w:t xml:space="preserve"> as the closer </w:t>
      </w:r>
      <w:r w:rsidR="00F4294B">
        <w:t>a</w:t>
      </w:r>
      <w:r w:rsidR="003C2A91">
        <w:t xml:space="preserve"> hatchery is to a stream, the greater the chance hatchery fish will stray into that stream</w:t>
      </w:r>
      <w:r w:rsidR="00F4294B">
        <w:t xml:space="preserve"> (Knudsen et al. 2021)</w:t>
      </w:r>
      <w:r w:rsidR="003C2A91">
        <w:t>. The hatchery has been in operation since 19</w:t>
      </w:r>
      <w:r w:rsidR="00853A4C">
        <w:t>75</w:t>
      </w:r>
      <w:r w:rsidR="00AE54AC">
        <w:t xml:space="preserve">. Coincidentally or not, hatchery operations began shortly before initial increases in pink salmon abundances observed in the 1980s. The hatchery initially was permitted to rear and release 1 million pink salmon annually, a number that was increased to </w:t>
      </w:r>
      <w:r w:rsidR="003C2A91">
        <w:t>3 million</w:t>
      </w:r>
      <w:r w:rsidR="00AE54AC">
        <w:t xml:space="preserve"> in 2010</w:t>
      </w:r>
      <w:r w:rsidR="006A3C39">
        <w:t>.</w:t>
      </w:r>
      <w:r w:rsidR="003C2A91">
        <w:t xml:space="preserve"> </w:t>
      </w:r>
      <w:r w:rsidR="006A3C39">
        <w:t xml:space="preserve">The hatchery utilizes water from the Indian </w:t>
      </w:r>
      <w:r w:rsidR="00376DC6">
        <w:t>River</w:t>
      </w:r>
      <w:r w:rsidR="006A3C39">
        <w:t xml:space="preserve">, via a diversion upriver of the park’s boundary, as the source of water for operations. This water is used </w:t>
      </w:r>
      <w:r w:rsidR="006A3C39" w:rsidRPr="00CD14B8">
        <w:t>to rear salmon fry, which imprint on its chemical signature</w:t>
      </w:r>
      <w:r w:rsidR="006A3C39">
        <w:t>, and is also releas</w:t>
      </w:r>
      <w:r w:rsidR="006A3C39" w:rsidRPr="00CD14B8">
        <w:t xml:space="preserve">ed into the bay near the hatchery </w:t>
      </w:r>
      <w:r w:rsidR="00376DC6">
        <w:t>to</w:t>
      </w:r>
      <w:r w:rsidR="006A3C39" w:rsidRPr="00CD14B8">
        <w:t xml:space="preserve"> attract returning </w:t>
      </w:r>
      <w:r w:rsidR="006A3C39">
        <w:t xml:space="preserve">adult fish, </w:t>
      </w:r>
      <w:r w:rsidR="00F4294B">
        <w:t>only a few hundred</w:t>
      </w:r>
      <w:r w:rsidR="003C2A91">
        <w:t xml:space="preserve"> meters from the </w:t>
      </w:r>
      <w:r w:rsidR="00F4294B">
        <w:t xml:space="preserve">mouth of the </w:t>
      </w:r>
      <w:r w:rsidR="003C2A91">
        <w:t xml:space="preserve">Indian River. </w:t>
      </w:r>
      <w:r w:rsidR="000C63A5">
        <w:t xml:space="preserve">Some portion of returning adults are retained each year </w:t>
      </w:r>
      <w:r w:rsidR="006A3C39">
        <w:t xml:space="preserve">by hatchery technicians </w:t>
      </w:r>
      <w:r w:rsidR="000C63A5">
        <w:t xml:space="preserve">as broodstock, from which the </w:t>
      </w:r>
      <w:r w:rsidR="000C63A5" w:rsidRPr="000C63A5">
        <w:t xml:space="preserve">eggs </w:t>
      </w:r>
      <w:r w:rsidR="000C63A5">
        <w:t xml:space="preserve">that will grow into the next year’s cohort of juveniles </w:t>
      </w:r>
      <w:r w:rsidR="000C63A5" w:rsidRPr="000C63A5">
        <w:t>are extracted</w:t>
      </w:r>
      <w:r w:rsidR="000C63A5">
        <w:t>.</w:t>
      </w:r>
      <w:r w:rsidR="000C63A5" w:rsidRPr="000C63A5">
        <w:t xml:space="preserve"> </w:t>
      </w:r>
      <w:r w:rsidR="000C63A5">
        <w:t>Initial</w:t>
      </w:r>
      <w:r w:rsidR="000C63A5" w:rsidRPr="000C63A5">
        <w:t xml:space="preserve"> </w:t>
      </w:r>
      <w:r w:rsidR="000C63A5">
        <w:t>brood</w:t>
      </w:r>
      <w:r w:rsidR="000C63A5" w:rsidRPr="000C63A5">
        <w:t>stock</w:t>
      </w:r>
      <w:r w:rsidR="000C63A5">
        <w:t xml:space="preserve"> at the onset of hatchery operations came from </w:t>
      </w:r>
      <w:r w:rsidR="000C63A5" w:rsidRPr="000C63A5">
        <w:t>the Indian River (even years) and nearby Starrigavan Creek (odd years)</w:t>
      </w:r>
      <w:r w:rsidR="00AE54AC">
        <w:t xml:space="preserve"> (</w:t>
      </w:r>
      <w:proofErr w:type="spellStart"/>
      <w:r w:rsidR="00AE54AC">
        <w:t>Stopha</w:t>
      </w:r>
      <w:proofErr w:type="spellEnd"/>
      <w:r w:rsidR="00AE54AC">
        <w:t xml:space="preserve"> 2015)</w:t>
      </w:r>
      <w:r w:rsidR="000C63A5" w:rsidRPr="000C63A5">
        <w:t>.</w:t>
      </w:r>
      <w:r w:rsidR="000C63A5">
        <w:t xml:space="preserve"> </w:t>
      </w:r>
    </w:p>
    <w:p w14:paraId="1611AAC7" w14:textId="50D58EFB" w:rsidR="008129A7" w:rsidRDefault="008F78BF" w:rsidP="000C63A5">
      <w:pPr>
        <w:spacing w:after="0" w:line="480" w:lineRule="auto"/>
        <w:ind w:firstLine="720"/>
      </w:pPr>
      <w:r>
        <w:t>Not surprisingly</w:t>
      </w:r>
      <w:r w:rsidR="00D56BFF">
        <w:t xml:space="preserve">, </w:t>
      </w:r>
      <w:r w:rsidR="00EE11AE">
        <w:t xml:space="preserve">surveying efforts </w:t>
      </w:r>
      <w:r w:rsidR="00C60924">
        <w:t>in</w:t>
      </w:r>
      <w:r w:rsidR="00EE11AE">
        <w:t xml:space="preserve"> Indian </w:t>
      </w:r>
      <w:r w:rsidR="00376DC6">
        <w:t xml:space="preserve">River </w:t>
      </w:r>
      <w:r w:rsidR="00EE11AE">
        <w:t xml:space="preserve">have at times </w:t>
      </w:r>
      <w:r w:rsidR="003C2A91">
        <w:t xml:space="preserve">unusually high numbers of </w:t>
      </w:r>
      <w:r w:rsidR="00EE11AE">
        <w:t xml:space="preserve">stray pink salmon from </w:t>
      </w:r>
      <w:r w:rsidR="00C60924">
        <w:t>the hatchery</w:t>
      </w:r>
      <w:r w:rsidR="003C2A91">
        <w:t>,</w:t>
      </w:r>
      <w:r w:rsidR="00EE11AE">
        <w:t xml:space="preserve"> making up </w:t>
      </w:r>
      <w:r w:rsidR="00376DC6">
        <w:t>one-third</w:t>
      </w:r>
      <w:r w:rsidR="00EE11AE">
        <w:t xml:space="preserve"> of all individuals sampled in a given year</w:t>
      </w:r>
      <w:r w:rsidR="00C60924">
        <w:t>, although rates vary depending upon sampling period</w:t>
      </w:r>
      <w:r w:rsidR="00EE11AE">
        <w:t xml:space="preserve"> (Gende and Carter 2015). Managers can identify adults that were produced in the hatchery 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 leaving a pattern on the otoliths of each fish (Alaska Department of Fish and Game 2024b</w:t>
      </w:r>
      <w:r w:rsidR="00C60924">
        <w:t xml:space="preserve">; </w:t>
      </w:r>
      <w:proofErr w:type="spellStart"/>
      <w:r w:rsidR="00EE11AE">
        <w:t>Stopha</w:t>
      </w:r>
      <w:proofErr w:type="spellEnd"/>
      <w:r w:rsidR="00EE11AE">
        <w:t xml:space="preserve"> 2015). When salmon return to </w:t>
      </w:r>
      <w:r w:rsidR="00EE11AE">
        <w:lastRenderedPageBreak/>
        <w:t xml:space="preserve">spawn as adults, </w:t>
      </w:r>
      <w:r w:rsidR="00C60924">
        <w:t xml:space="preserve">the otoliths from the carcasses </w:t>
      </w:r>
      <w:r w:rsidR="00EE11AE">
        <w:t xml:space="preserve">can </w:t>
      </w:r>
      <w:r w:rsidR="00C60924">
        <w:t xml:space="preserve">be collected and sent to a lab </w:t>
      </w:r>
      <w:r w:rsidR="002E663E">
        <w:t>[</w:t>
      </w:r>
      <w:r w:rsidR="00EE11AE" w:rsidRPr="007C796C">
        <w:rPr>
          <w:highlight w:val="yellow"/>
        </w:rPr>
        <w:t>OTOLITH IMAGE</w:t>
      </w:r>
      <w:r w:rsidR="002E663E">
        <w:t>]</w:t>
      </w:r>
      <w:r w:rsidR="00EE11AE">
        <w:t xml:space="preserve"> </w:t>
      </w:r>
      <w:r w:rsidR="00853A4C">
        <w:t>to d</w:t>
      </w:r>
      <w:r w:rsidR="00EE11AE">
        <w:t>etermine whether the adult fish sampled in the Indian River are of hatchery or wild origin.</w:t>
      </w:r>
      <w:r w:rsidR="000C63A5">
        <w:t xml:space="preserve"> </w:t>
      </w:r>
    </w:p>
    <w:p w14:paraId="6DE159B2" w14:textId="49D63360" w:rsidR="000C63A5" w:rsidRDefault="000C63A5" w:rsidP="008129A7">
      <w:pPr>
        <w:spacing w:after="0" w:line="480" w:lineRule="auto"/>
        <w:ind w:firstLine="720"/>
      </w:pPr>
      <w:r>
        <w:t xml:space="preserve">Assuming that hatchery and Indian River fish have been straying for decades, and that </w:t>
      </w:r>
      <w:r w:rsidR="006A3C39">
        <w:t>both these lineages come from similar genetic stock</w:t>
      </w:r>
      <w:r>
        <w:t>, there is l</w:t>
      </w:r>
      <w:r w:rsidR="006A3C39">
        <w:t>ittle</w:t>
      </w:r>
      <w:r>
        <w:t xml:space="preserve"> (if any) concern about preserving the </w:t>
      </w:r>
      <w:r w:rsidR="00ED6DD2">
        <w:t xml:space="preserve">genetically </w:t>
      </w:r>
      <w:r>
        <w:t xml:space="preserve">‘pure’ line of salmon that are adapted to the conditions of the Indian River. Instead, the concern is that the abundance of pink salmon </w:t>
      </w:r>
      <w:r w:rsidR="00ED6DD2">
        <w:t>originating from the hatchery but spawning in the</w:t>
      </w:r>
      <w:r w:rsidR="003573E5">
        <w:t xml:space="preserve"> </w:t>
      </w:r>
      <w:r>
        <w:t>river</w:t>
      </w:r>
      <w:r w:rsidR="00ED6DD2">
        <w:t xml:space="preserve"> </w:t>
      </w:r>
      <w:r w:rsidR="003573E5">
        <w:t>may be contributing</w:t>
      </w:r>
      <w:r w:rsidR="00ED6DD2">
        <w:t xml:space="preserve"> </w:t>
      </w:r>
      <w:r w:rsidR="003573E5">
        <w:t>to</w:t>
      </w:r>
      <w:r>
        <w:t xml:space="preserve"> </w:t>
      </w:r>
      <w:r w:rsidR="00ED6DD2">
        <w:t>such</w:t>
      </w:r>
      <w:r w:rsidR="008129A7">
        <w:t xml:space="preserve"> high densities of salmon </w:t>
      </w:r>
      <w:r w:rsidR="00ED6DD2">
        <w:t>that they may</w:t>
      </w:r>
      <w:r w:rsidR="008129A7">
        <w:t xml:space="preserve"> deleteriously impact the river’s ecosystem.  When salmon spawn, they remove dissolved oxygen from the water through the direct consumption of O</w:t>
      </w:r>
      <w:r w:rsidR="008129A7" w:rsidRPr="00CD2602">
        <w:rPr>
          <w:vertAlign w:val="subscript"/>
        </w:rPr>
        <w:t>2</w:t>
      </w:r>
      <w:r w:rsidR="008129A7">
        <w:t xml:space="preserve"> while alive and through the</w:t>
      </w:r>
      <w:r w:rsidR="00ED6DD2">
        <w:t>ir</w:t>
      </w:r>
      <w:r w:rsidR="008129A7">
        <w:t xml:space="preserve"> decomposition following death (Sergeant et al. 2023). High abundances occurring during periods of low river flows are capable of </w:t>
      </w:r>
      <w:r w:rsidR="00ED6DD2">
        <w:t>reducing</w:t>
      </w:r>
      <w:r w:rsidR="008129A7">
        <w:t xml:space="preserve"> dissolved oxygen concentrations</w:t>
      </w:r>
      <w:r w:rsidR="009012B2">
        <w:t xml:space="preserve"> </w:t>
      </w:r>
      <w:r w:rsidR="008129A7">
        <w:t>to levels below what is needed for resident fish to survive</w:t>
      </w:r>
      <w:r w:rsidR="00ED6DD2">
        <w:t>, especially if these low flows coincide with warm temperatures</w:t>
      </w:r>
      <w:r w:rsidR="008129A7">
        <w:t>. In stream systems free of hatchery influence, there are natural regulators</w:t>
      </w:r>
      <w:r w:rsidR="009012B2">
        <w:t xml:space="preserve"> (density-dependence)</w:t>
      </w:r>
      <w:r w:rsidR="008129A7">
        <w:t xml:space="preserve"> that bring the population back into balance when the number of returning spawners exceeds a stream’s carrying capacity. For example,</w:t>
      </w:r>
      <w:r w:rsidR="009012B2">
        <w:t xml:space="preserve"> at</w:t>
      </w:r>
      <w:r w:rsidR="008129A7">
        <w:t xml:space="preserve"> very high densities, females arriving later </w:t>
      </w:r>
      <w:r w:rsidR="009012B2">
        <w:t xml:space="preserve">in a spawning season </w:t>
      </w:r>
      <w:r w:rsidR="008129A7">
        <w:t xml:space="preserve">dig up </w:t>
      </w:r>
      <w:r w:rsidR="009012B2">
        <w:t>nests</w:t>
      </w:r>
      <w:r w:rsidR="008129A7">
        <w:t xml:space="preserve"> (redds) </w:t>
      </w:r>
      <w:r w:rsidR="00ED6DD2">
        <w:t>made by</w:t>
      </w:r>
      <w:r w:rsidR="008129A7">
        <w:t xml:space="preserve"> early arriving females, </w:t>
      </w:r>
      <w:r w:rsidR="00ED6DD2">
        <w:t>so the stream has a natural limit to production</w:t>
      </w:r>
      <w:r w:rsidR="008129A7">
        <w:t xml:space="preserve">. </w:t>
      </w:r>
      <w:r w:rsidR="009012B2">
        <w:t>I</w:t>
      </w:r>
      <w:r w:rsidR="008129A7">
        <w:t xml:space="preserve">n </w:t>
      </w:r>
      <w:r w:rsidR="009012B2">
        <w:t xml:space="preserve">other </w:t>
      </w:r>
      <w:r w:rsidR="008129A7">
        <w:t>instances</w:t>
      </w:r>
      <w:r w:rsidR="009012B2">
        <w:t>,</w:t>
      </w:r>
      <w:r w:rsidR="008129A7">
        <w:t xml:space="preserve"> females </w:t>
      </w:r>
      <w:del w:id="0" w:author="Penelope  Cottrell-Crawford" w:date="2025-03-27T22:20:00Z" w16du:dateUtc="2025-03-28T05:20:00Z">
        <w:r w:rsidR="008129A7" w:rsidDel="00376DC6">
          <w:delText xml:space="preserve"> </w:delText>
        </w:r>
      </w:del>
      <w:r w:rsidR="008129A7">
        <w:t>die before spawning</w:t>
      </w:r>
      <w:r w:rsidR="00ED6DD2">
        <w:t xml:space="preserve"> if the stream is too crowded and oxygen levels are low</w:t>
      </w:r>
      <w:r w:rsidR="008129A7">
        <w:t xml:space="preserve">. </w:t>
      </w:r>
      <w:r w:rsidR="00ED6DD2">
        <w:t xml:space="preserve">The question is whether these natural processes, resulting and swings in salmon abundance, are exaggerated by strays from nearby hatcheries to the point where the stream ecosystem is disturbed. </w:t>
      </w:r>
      <w:r w:rsidR="008129A7">
        <w:t xml:space="preserve"> </w:t>
      </w:r>
      <w:r>
        <w:t xml:space="preserve"> </w:t>
      </w:r>
    </w:p>
    <w:p w14:paraId="6B184932" w14:textId="17D1AA29" w:rsidR="00C07877" w:rsidRDefault="00C07877" w:rsidP="00C07877">
      <w:pPr>
        <w:spacing w:after="0" w:line="480" w:lineRule="auto"/>
        <w:ind w:firstLine="720"/>
      </w:pPr>
      <w:r>
        <w:t>While fish originating from</w:t>
      </w:r>
      <w:r w:rsidR="00F25B62">
        <w:t xml:space="preserve"> the</w:t>
      </w:r>
      <w:r>
        <w:t xml:space="preserve"> </w:t>
      </w:r>
      <w:r w:rsidR="007A0B9E">
        <w:t>hatchery</w:t>
      </w:r>
      <w:r>
        <w:t xml:space="preserve"> </w:t>
      </w:r>
      <w:r w:rsidR="00ED6DD2">
        <w:t>may be</w:t>
      </w:r>
      <w:r>
        <w:t xml:space="preserve"> contributing to the </w:t>
      </w:r>
      <w:r w:rsidR="00ED6DD2">
        <w:t xml:space="preserve">great </w:t>
      </w:r>
      <w:r>
        <w:t>abundance of pink salmon observed in recent decades at Indian River, it is also possible that the relatively low numbers of spawning pink salmon observed before 1980 may themselves have been historically atypical</w:t>
      </w:r>
      <w:r w:rsidR="003573E5">
        <w:t>,</w:t>
      </w:r>
      <w:r w:rsidR="00ED6DD2">
        <w:t xml:space="preserve"> and current densities are within the natural range</w:t>
      </w:r>
      <w:r>
        <w:t>. During World War II, US Navy contractors began dredging sand and gravel from the river bed, as well as from a wooded island at the river’s mouth</w:t>
      </w:r>
      <w:r w:rsidR="003573E5">
        <w:t>,</w:t>
      </w:r>
      <w:r>
        <w:t xml:space="preserve"> to build fortifications </w:t>
      </w:r>
      <w:r>
        <w:lastRenderedPageBreak/>
        <w:t xml:space="preserve">on nearby </w:t>
      </w:r>
      <w:proofErr w:type="spellStart"/>
      <w:r>
        <w:t>Japonski</w:t>
      </w:r>
      <w:proofErr w:type="spellEnd"/>
      <w:r>
        <w:t xml:space="preserve"> Island. Park service officials at the time believed that the removal of gravel contributed to several severe floods between 1940 and 1960 (Antonson and </w:t>
      </w:r>
      <w:proofErr w:type="spellStart"/>
      <w:r>
        <w:t>Hanable</w:t>
      </w:r>
      <w:proofErr w:type="spellEnd"/>
      <w:r>
        <w:t xml:space="preserve"> 1987). Even with the completion of </w:t>
      </w:r>
      <w:r w:rsidR="00ED6DD2">
        <w:t>those</w:t>
      </w:r>
      <w:r>
        <w:t xml:space="preserve"> fortifications, gravel removal </w:t>
      </w:r>
      <w:r w:rsidR="003573E5">
        <w:t>continued in</w:t>
      </w:r>
      <w:r>
        <w:t xml:space="preserve"> the Indian River delta intermittently until 1960. This gravel removal and the accompanying floods profound</w:t>
      </w:r>
      <w:r w:rsidR="007655D5">
        <w:t>ly affected</w:t>
      </w:r>
      <w:r>
        <w:t xml:space="preserve"> the geomorphology of the reaches of Indian River in what is now Sitka National Historical Park, shifting the mouth of the river and stripping away lowlands near the river’s banks, impacting the quality of riparian habitat.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 xml:space="preserve">elders have recalled that, </w:t>
      </w:r>
      <w:r w:rsidR="003573E5">
        <w:t>before</w:t>
      </w:r>
      <w:r>
        <w:t xml:space="preserve">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4265FCA9" w14:textId="0521F8BB" w:rsidR="00F725D2" w:rsidRDefault="00A75CB4" w:rsidP="005740FA">
      <w:pPr>
        <w:spacing w:after="0" w:line="480" w:lineRule="auto"/>
        <w:ind w:firstLine="720"/>
      </w:pPr>
      <w:r>
        <w:t xml:space="preserve">With all this in mind, how might park </w:t>
      </w:r>
      <w:r w:rsidR="003748D3">
        <w:t xml:space="preserve">managers </w:t>
      </w:r>
      <w:r>
        <w:t xml:space="preserve">determine whether the abundances of pink salmon observed in recent years at Indian River are within some natural range of variation? Building a baseline picture of pink salmon </w:t>
      </w:r>
      <w:r w:rsidR="008C4650">
        <w:t xml:space="preserve">abundance </w:t>
      </w:r>
      <w:r>
        <w:t xml:space="preserve">in the wider region </w:t>
      </w:r>
      <w:r w:rsidR="008C4650">
        <w:t>c</w:t>
      </w:r>
      <w:r>
        <w:t xml:space="preserve">ould provide a useful basis of comparison. ADFG has monitored pink salmon streams in southeast Alaska as far back as 1960 </w:t>
      </w:r>
      <w:r w:rsidR="003748D3">
        <w:t xml:space="preserve">in order to </w:t>
      </w:r>
      <w:r>
        <w:t>manag</w:t>
      </w:r>
      <w:r w:rsidR="003748D3">
        <w:t>e</w:t>
      </w:r>
      <w:r>
        <w:t xml:space="preserve"> escapement and regulat</w:t>
      </w:r>
      <w:r w:rsidR="003748D3">
        <w:t>e</w:t>
      </w:r>
      <w:r>
        <w:t xml:space="preserve"> fisher</w:t>
      </w:r>
      <w:r w:rsidR="00C5517B">
        <w:t>ies</w:t>
      </w:r>
      <w:r>
        <w:t xml:space="preserve">. This monitoring effort surveys 714 pink salmon index streams throughout </w:t>
      </w:r>
      <w:r w:rsidR="00C5517B">
        <w:t>southeastern</w:t>
      </w:r>
      <w:r>
        <w:t xml:space="preserve"> Alaska via </w:t>
      </w:r>
      <w:r w:rsidR="003748D3">
        <w:t>fixed-wing</w:t>
      </w:r>
      <w:r>
        <w:t xml:space="preserve"> aircraft, with a randomly selected subset of those streams surveyed subject to foot counts for validation (A. Dupuis, personal communication, August 19, 2024). Of these 714 index streams, ADFG places 35 within the “Northern Southeast – Outside” subregion</w:t>
      </w:r>
      <w:r w:rsidR="00C5517B">
        <w:t xml:space="preserve"> - the ocean-facing coasts of Baranof and </w:t>
      </w:r>
      <w:proofErr w:type="spellStart"/>
      <w:r w:rsidR="00C5517B">
        <w:t>Chicagof</w:t>
      </w:r>
      <w:proofErr w:type="spellEnd"/>
      <w:r w:rsidR="00C5517B">
        <w:t xml:space="preserve"> islands, as well as a few smaller islands in the vicinity </w:t>
      </w:r>
      <w:r w:rsidR="003748D3">
        <w:t>(a region which includes Sitka and the Indian River)</w:t>
      </w:r>
      <w:r>
        <w:t xml:space="preserve">. </w:t>
      </w:r>
      <w:r w:rsidR="00C07877">
        <w:t xml:space="preserve">In 2023, the NPS entered into a partnership with USGS and the University of Washington </w:t>
      </w:r>
      <w:r w:rsidR="00C5517B">
        <w:t>to</w:t>
      </w:r>
      <w:r w:rsidR="005740FA">
        <w:t xml:space="preserve"> evaluat</w:t>
      </w:r>
      <w:r w:rsidR="00C5517B">
        <w:t>e</w:t>
      </w:r>
      <w:r w:rsidR="005740FA">
        <w:t xml:space="preserve"> </w:t>
      </w:r>
      <w:r w:rsidR="00C07877">
        <w:t>Indian River pink salmon populations</w:t>
      </w:r>
      <w:r w:rsidR="005740FA">
        <w:t xml:space="preserve"> in the context of the broader region. U</w:t>
      </w:r>
      <w:r w:rsidR="00321E7D">
        <w:t>sing statistical modeling</w:t>
      </w:r>
      <w:r w:rsidR="003748D3">
        <w:t>,</w:t>
      </w:r>
      <w:r w:rsidR="005740FA">
        <w:t xml:space="preserve"> </w:t>
      </w:r>
      <w:r w:rsidR="00FC5FE0">
        <w:t xml:space="preserve">it </w:t>
      </w:r>
      <w:r w:rsidR="005740FA">
        <w:t xml:space="preserve">is </w:t>
      </w:r>
      <w:r w:rsidR="00FC5FE0">
        <w:t>possible to estimate the annual abundance of pink salmon at Indian River and to compare those estimates to pink salmon abundance in neighboring streams. Th</w:t>
      </w:r>
      <w:r w:rsidR="00395C60">
        <w:t xml:space="preserve">ese models </w:t>
      </w:r>
      <w:r w:rsidR="00FC5FE0">
        <w:t xml:space="preserve">also allow the year-to-year variation in pink salmon returning to spawn at Indian </w:t>
      </w:r>
      <w:r w:rsidR="00FC5FE0">
        <w:lastRenderedPageBreak/>
        <w:t>River to be likewise compared to the variation seen elsewhere</w:t>
      </w:r>
      <w:r w:rsidR="00D90643">
        <w:t xml:space="preserve"> in the area</w:t>
      </w:r>
      <w:r w:rsidR="00FC5FE0">
        <w:t>.</w:t>
      </w:r>
      <w:r w:rsidR="00D85CDC">
        <w:t xml:space="preserve"> </w:t>
      </w:r>
      <w:r w:rsidR="005740FA">
        <w:t>The project will also explore the</w:t>
      </w:r>
      <w:r w:rsidR="00D85CDC">
        <w:t xml:space="preserve"> Indian River system in greater detail, </w:t>
      </w:r>
      <w:r w:rsidR="005740FA">
        <w:t xml:space="preserve">with </w:t>
      </w:r>
      <w:r w:rsidR="00D85CDC">
        <w:t xml:space="preserve">the goal </w:t>
      </w:r>
      <w:r w:rsidR="005740FA">
        <w:t xml:space="preserve">of </w:t>
      </w:r>
      <w:r w:rsidR="00D85CDC">
        <w:t>identify</w:t>
      </w:r>
      <w:r w:rsidR="005740FA">
        <w:t>ing</w:t>
      </w:r>
      <w:r w:rsidR="00D85CDC">
        <w:t xml:space="preserve"> what measurable impact hatchery releases have on abundance</w:t>
      </w:r>
      <w:r w:rsidR="005740FA">
        <w:t>s</w:t>
      </w:r>
      <w:r w:rsidR="00D85CDC">
        <w:t xml:space="preserve"> of spawning pink salmon entering the stream each year. </w:t>
      </w:r>
    </w:p>
    <w:p w14:paraId="3957CCB2" w14:textId="07A5C4F3" w:rsidR="007A1247" w:rsidRPr="00A71AC7" w:rsidRDefault="00B20008" w:rsidP="00C248DD">
      <w:pPr>
        <w:spacing w:after="0" w:line="480" w:lineRule="auto"/>
        <w:ind w:firstLine="720"/>
      </w:pPr>
      <w:r>
        <w:t>Part of the management challenge when confronted with hyper</w:t>
      </w:r>
      <w:r w:rsidR="00F64DA3">
        <w:t>-</w:t>
      </w:r>
      <w:r>
        <w:t xml:space="preserve">abundant </w:t>
      </w:r>
      <w:r w:rsidR="00F64DA3">
        <w:t>native</w:t>
      </w:r>
      <w:r>
        <w:t xml:space="preserve">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4"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5"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6"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09838AA6" w:rsidR="00966D11" w:rsidRDefault="00966D11" w:rsidP="00942C32">
      <w:pPr>
        <w:spacing w:after="0" w:line="480" w:lineRule="auto"/>
        <w:ind w:left="720" w:hanging="720"/>
      </w:pPr>
      <w:r>
        <w:t>Knudsen, E. E., P. S. Rand, K. B. Gorman, D. R. Bernard, and W. D. Templin. 2021. Hatchery-</w:t>
      </w:r>
      <w:r w:rsidR="00C5517B">
        <w:t>o</w:t>
      </w:r>
      <w:r>
        <w:t xml:space="preserve">rigin </w:t>
      </w:r>
      <w:r w:rsidR="003748D3">
        <w:t>s</w:t>
      </w:r>
      <w:r>
        <w:t xml:space="preserve">tray </w:t>
      </w:r>
      <w:r w:rsidR="00C5517B">
        <w:t>r</w:t>
      </w:r>
      <w:r>
        <w:t xml:space="preserve">ates and </w:t>
      </w:r>
      <w:r w:rsidR="00C5517B">
        <w:t>t</w:t>
      </w:r>
      <w:r>
        <w:t xml:space="preserve">otal </w:t>
      </w:r>
      <w:r w:rsidR="00C5517B">
        <w:t>r</w:t>
      </w:r>
      <w:r>
        <w:t xml:space="preserve">un </w:t>
      </w:r>
      <w:r w:rsidR="00C5517B">
        <w:t>c</w:t>
      </w:r>
      <w:r>
        <w:t xml:space="preserve">haracteristics for Pink Salmon and Chum Salmon </w:t>
      </w:r>
      <w:r w:rsidR="00C5517B">
        <w:t>r</w:t>
      </w:r>
      <w:r>
        <w:t xml:space="preserve">eturning to Prince William Sound, Alaska in 2013-2015. </w:t>
      </w:r>
      <w:r>
        <w:rPr>
          <w:i/>
          <w:iCs/>
        </w:rPr>
        <w:t xml:space="preserve">Marine and Coastal Fisheries </w:t>
      </w:r>
      <w:r>
        <w:t>13(1): 41-68.</w:t>
      </w:r>
    </w:p>
    <w:p w14:paraId="6F7A923C" w14:textId="726E6BAB" w:rsidR="00177F5D" w:rsidRPr="00177F5D" w:rsidRDefault="00177F5D" w:rsidP="00942C32">
      <w:pPr>
        <w:spacing w:after="0" w:line="480" w:lineRule="auto"/>
        <w:ind w:left="720" w:hanging="720"/>
      </w:pPr>
      <w:r>
        <w:t xml:space="preserve">Manhard, C. V., J. E. Joyce, W. W. Smoker, and A. J. </w:t>
      </w:r>
      <w:proofErr w:type="spellStart"/>
      <w:r>
        <w:t>Gharrett</w:t>
      </w:r>
      <w:proofErr w:type="spellEnd"/>
      <w:r>
        <w:t>. 2017. Ecological factors influencing lifetime productivity of pink salmon (</w:t>
      </w:r>
      <w:r w:rsidRPr="00177F5D">
        <w:rPr>
          <w:i/>
          <w:iCs/>
        </w:rPr>
        <w:t>Oncorhynchus gorbuscha</w:t>
      </w:r>
      <w:r>
        <w:t xml:space="preserve">) in an Alaskan stream. </w:t>
      </w:r>
      <w:r>
        <w:rPr>
          <w:i/>
          <w:iCs/>
        </w:rPr>
        <w:t>Canadian Journal of Fisheries and Aquatic Sciences</w:t>
      </w:r>
      <w:r>
        <w:t xml:space="preserve"> 74(9)</w:t>
      </w:r>
      <w:r w:rsidR="00C5517B">
        <w:t>: 1325-1336</w:t>
      </w:r>
      <w:r>
        <w:t xml:space="preserve">. </w:t>
      </w:r>
    </w:p>
    <w:p w14:paraId="0F722DAA" w14:textId="77777777" w:rsidR="00A9712C" w:rsidRDefault="00656692" w:rsidP="00942C32">
      <w:pPr>
        <w:spacing w:after="0" w:line="480" w:lineRule="auto"/>
        <w:ind w:left="720" w:hanging="720"/>
      </w:pPr>
      <w:r>
        <w:lastRenderedPageBreak/>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p>
    <w:p w14:paraId="026DA1F3" w14:textId="77777777" w:rsidR="00A9712C" w:rsidRDefault="00A9712C" w:rsidP="00942C32">
      <w:pPr>
        <w:spacing w:after="0" w:line="480" w:lineRule="auto"/>
        <w:ind w:left="720" w:hanging="720"/>
      </w:pPr>
      <w:r>
        <w:t xml:space="preserve">National Park Service. 2025a. Organic Act of 1916. Available at: </w:t>
      </w:r>
      <w:r w:rsidRPr="00A9712C">
        <w:t>https://www.nps.gov/grba/learn/management/organic-act-of-1916.htm</w:t>
      </w:r>
      <w:r>
        <w:t xml:space="preserve"> (accessed March 27, 2025)</w:t>
      </w:r>
    </w:p>
    <w:p w14:paraId="1FDA211F" w14:textId="05FB5CEA" w:rsidR="00656692" w:rsidRPr="00656692" w:rsidRDefault="00A9712C" w:rsidP="00A9712C">
      <w:pPr>
        <w:spacing w:after="0" w:line="480" w:lineRule="auto"/>
        <w:ind w:left="720" w:hanging="720"/>
        <w:rPr>
          <w:i/>
          <w:iCs/>
        </w:rPr>
      </w:pPr>
      <w:r>
        <w:t xml:space="preserve">National Park Service. 2025b. Sitka National Historical Park. Available at: </w:t>
      </w:r>
      <w:r w:rsidRPr="00077505">
        <w:t>https://www.nps.gov/sitk/index.htm</w:t>
      </w:r>
      <w:r>
        <w:t xml:space="preserve"> (accessed March 18, 2025)</w:t>
      </w:r>
      <w:r w:rsidR="00656692">
        <w:rPr>
          <w:i/>
          <w:iCs/>
        </w:rPr>
        <w:t xml:space="preserve"> </w:t>
      </w:r>
    </w:p>
    <w:p w14:paraId="76706C45" w14:textId="0BFCEA07" w:rsidR="00401A47" w:rsidRDefault="00401A47" w:rsidP="00303339">
      <w:pPr>
        <w:spacing w:after="0" w:line="480" w:lineRule="auto"/>
        <w:ind w:left="720" w:hanging="720"/>
      </w:pPr>
      <w:r>
        <w:t xml:space="preserve">Quinn, T. P. 2018. </w:t>
      </w:r>
      <w:r>
        <w:rPr>
          <w:i/>
          <w:iCs/>
        </w:rPr>
        <w:t>The Behavior and Ecology of Pacific Salmon and Trout, Second Edition.</w:t>
      </w:r>
      <w:r>
        <w:t xml:space="preserve"> University of Washington Press, 547 pp.</w:t>
      </w:r>
    </w:p>
    <w:p w14:paraId="00AAC6E5" w14:textId="10D1747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r w:rsidRPr="00C5517B">
        <w:rPr>
          <w:rFonts w:cstheme="minorHAnsi"/>
        </w:rPr>
        <w:t>)</w:t>
      </w:r>
      <w:r w:rsidR="00C5517B" w:rsidRPr="00A9712C">
        <w:rPr>
          <w:rFonts w:cstheme="minorHAnsi"/>
          <w:kern w:val="0"/>
          <w:sz w:val="24"/>
          <w:szCs w:val="24"/>
        </w:rPr>
        <w:t>:e01846</w:t>
      </w:r>
      <w:r w:rsidRPr="00C5517B">
        <w:rPr>
          <w:rFonts w:cstheme="minorHAnsi"/>
        </w:rPr>
        <w:t>.</w:t>
      </w:r>
    </w:p>
    <w:p w14:paraId="2FAB2215" w14:textId="67D1E4B4" w:rsidR="003A1EB9" w:rsidRDefault="00B500F1" w:rsidP="003A1EB9">
      <w:pPr>
        <w:spacing w:after="0" w:line="480" w:lineRule="auto"/>
        <w:ind w:left="720" w:hanging="720"/>
      </w:pPr>
      <w:r>
        <w:t xml:space="preserve">Sergeant, C. J., J. R. Bellmore, R. A. Bellmore, J. A. Falke, F. J. </w:t>
      </w:r>
      <w:proofErr w:type="spellStart"/>
      <w:r>
        <w:t>Mueter</w:t>
      </w:r>
      <w:proofErr w:type="spellEnd"/>
      <w:r>
        <w:t xml:space="preserve">, and P. A. H. Westley. 2023. Hypoxia vulnerability in the salmon watersheds of Southeast Alaska. </w:t>
      </w:r>
      <w:r w:rsidR="00303339">
        <w:rPr>
          <w:i/>
          <w:iCs/>
        </w:rPr>
        <w:t xml:space="preserve">Science of the Total Environment </w:t>
      </w:r>
      <w:r w:rsidR="00303339">
        <w:t>896</w:t>
      </w:r>
      <w:r w:rsidR="00C5517B">
        <w:t>:</w:t>
      </w:r>
      <w:r w:rsidR="00C5517B" w:rsidRPr="00C5517B">
        <w:t xml:space="preserve"> </w:t>
      </w:r>
      <w:r w:rsidR="00C5517B">
        <w:t>165247</w:t>
      </w:r>
      <w:r w:rsidR="00303339">
        <w:t>.</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65626F18" w:rsidR="005810E6" w:rsidRPr="00AB6BD6" w:rsidRDefault="00AB6BD6" w:rsidP="00303339">
      <w:pPr>
        <w:spacing w:after="0" w:line="480" w:lineRule="auto"/>
        <w:ind w:left="720" w:hanging="720"/>
      </w:pPr>
      <w:r>
        <w:t>Tillotson, M. D., T. P. Quinn. 2017. Climate and conspecific density trigger pre-spawning mortality in sockeye salmon (</w:t>
      </w:r>
      <w:r w:rsidRPr="003748D3">
        <w:rPr>
          <w:i/>
        </w:rPr>
        <w:t>Oncorhynchus nerka</w:t>
      </w:r>
      <w:r>
        <w:t xml:space="preserve">).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nelope  Cottrell-Crawford">
    <w15:presenceInfo w15:providerId="AD" w15:userId="S::Penelope@willamettecra.com::5dafab29-a68d-4843-bf55-31ecbde81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ED"/>
    <w:rsid w:val="000459C0"/>
    <w:rsid w:val="0005437F"/>
    <w:rsid w:val="00062FAA"/>
    <w:rsid w:val="000729FD"/>
    <w:rsid w:val="00074C1D"/>
    <w:rsid w:val="00077505"/>
    <w:rsid w:val="00085690"/>
    <w:rsid w:val="000A3EA6"/>
    <w:rsid w:val="000A569C"/>
    <w:rsid w:val="000B40E2"/>
    <w:rsid w:val="000C5246"/>
    <w:rsid w:val="000C5912"/>
    <w:rsid w:val="000C63A5"/>
    <w:rsid w:val="000C6944"/>
    <w:rsid w:val="00112024"/>
    <w:rsid w:val="00120383"/>
    <w:rsid w:val="00137A05"/>
    <w:rsid w:val="00141117"/>
    <w:rsid w:val="00151047"/>
    <w:rsid w:val="00177F5D"/>
    <w:rsid w:val="00184D67"/>
    <w:rsid w:val="00185DEC"/>
    <w:rsid w:val="00193F4C"/>
    <w:rsid w:val="00194C44"/>
    <w:rsid w:val="001A48B7"/>
    <w:rsid w:val="001B1E6B"/>
    <w:rsid w:val="001C5228"/>
    <w:rsid w:val="001C65E7"/>
    <w:rsid w:val="001D30ED"/>
    <w:rsid w:val="00200A2A"/>
    <w:rsid w:val="00200CF4"/>
    <w:rsid w:val="00225863"/>
    <w:rsid w:val="0023159F"/>
    <w:rsid w:val="00235D0E"/>
    <w:rsid w:val="00244BE8"/>
    <w:rsid w:val="00251453"/>
    <w:rsid w:val="00254549"/>
    <w:rsid w:val="00257952"/>
    <w:rsid w:val="002601D1"/>
    <w:rsid w:val="002611F9"/>
    <w:rsid w:val="00267749"/>
    <w:rsid w:val="0028194B"/>
    <w:rsid w:val="002B6106"/>
    <w:rsid w:val="002D5A25"/>
    <w:rsid w:val="002E663E"/>
    <w:rsid w:val="00303339"/>
    <w:rsid w:val="00303E21"/>
    <w:rsid w:val="00310C44"/>
    <w:rsid w:val="00312D3B"/>
    <w:rsid w:val="00321E7D"/>
    <w:rsid w:val="00323472"/>
    <w:rsid w:val="00335000"/>
    <w:rsid w:val="0034520A"/>
    <w:rsid w:val="003573E5"/>
    <w:rsid w:val="003748D3"/>
    <w:rsid w:val="00376DC6"/>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1A47"/>
    <w:rsid w:val="00401C07"/>
    <w:rsid w:val="004032A5"/>
    <w:rsid w:val="00414B6E"/>
    <w:rsid w:val="004350D4"/>
    <w:rsid w:val="004400EA"/>
    <w:rsid w:val="00451F7A"/>
    <w:rsid w:val="0045227A"/>
    <w:rsid w:val="004652DC"/>
    <w:rsid w:val="00470B47"/>
    <w:rsid w:val="00480360"/>
    <w:rsid w:val="004C3D41"/>
    <w:rsid w:val="004D02A1"/>
    <w:rsid w:val="004D3DB0"/>
    <w:rsid w:val="004F5A16"/>
    <w:rsid w:val="004F61D9"/>
    <w:rsid w:val="00510CB2"/>
    <w:rsid w:val="005309B9"/>
    <w:rsid w:val="00564A7B"/>
    <w:rsid w:val="005715A8"/>
    <w:rsid w:val="005740FA"/>
    <w:rsid w:val="005810E6"/>
    <w:rsid w:val="00584D77"/>
    <w:rsid w:val="005961EA"/>
    <w:rsid w:val="005A27DB"/>
    <w:rsid w:val="005B2D22"/>
    <w:rsid w:val="005B6630"/>
    <w:rsid w:val="005C35CA"/>
    <w:rsid w:val="005C3D75"/>
    <w:rsid w:val="005C67FF"/>
    <w:rsid w:val="005D5A43"/>
    <w:rsid w:val="005D6BF4"/>
    <w:rsid w:val="005E4844"/>
    <w:rsid w:val="005F4F26"/>
    <w:rsid w:val="006179E4"/>
    <w:rsid w:val="00635D5E"/>
    <w:rsid w:val="00640928"/>
    <w:rsid w:val="00656692"/>
    <w:rsid w:val="00661169"/>
    <w:rsid w:val="00670EB8"/>
    <w:rsid w:val="00680390"/>
    <w:rsid w:val="00680F9F"/>
    <w:rsid w:val="00683623"/>
    <w:rsid w:val="00686A4A"/>
    <w:rsid w:val="00696749"/>
    <w:rsid w:val="006A3C39"/>
    <w:rsid w:val="006A66F4"/>
    <w:rsid w:val="006B67AF"/>
    <w:rsid w:val="006D0406"/>
    <w:rsid w:val="006D311A"/>
    <w:rsid w:val="007208EE"/>
    <w:rsid w:val="00732E24"/>
    <w:rsid w:val="00735C3A"/>
    <w:rsid w:val="00753D10"/>
    <w:rsid w:val="00764F86"/>
    <w:rsid w:val="007655D5"/>
    <w:rsid w:val="007657C3"/>
    <w:rsid w:val="00767207"/>
    <w:rsid w:val="0077539D"/>
    <w:rsid w:val="0078456B"/>
    <w:rsid w:val="00787B82"/>
    <w:rsid w:val="007A0B9E"/>
    <w:rsid w:val="007A1247"/>
    <w:rsid w:val="007C2D58"/>
    <w:rsid w:val="007C796C"/>
    <w:rsid w:val="007D38F5"/>
    <w:rsid w:val="007E21D2"/>
    <w:rsid w:val="007F381E"/>
    <w:rsid w:val="007F7EBD"/>
    <w:rsid w:val="008068AE"/>
    <w:rsid w:val="008129A7"/>
    <w:rsid w:val="00847B01"/>
    <w:rsid w:val="00853A4C"/>
    <w:rsid w:val="0086068A"/>
    <w:rsid w:val="00877E0A"/>
    <w:rsid w:val="008820F0"/>
    <w:rsid w:val="008911F9"/>
    <w:rsid w:val="00892044"/>
    <w:rsid w:val="008A32FE"/>
    <w:rsid w:val="008A6D30"/>
    <w:rsid w:val="008B2A1C"/>
    <w:rsid w:val="008C4650"/>
    <w:rsid w:val="008E5548"/>
    <w:rsid w:val="008F0535"/>
    <w:rsid w:val="008F6945"/>
    <w:rsid w:val="008F78BF"/>
    <w:rsid w:val="009012B2"/>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212A9"/>
    <w:rsid w:val="00A3538F"/>
    <w:rsid w:val="00A37CFD"/>
    <w:rsid w:val="00A71968"/>
    <w:rsid w:val="00A71AC7"/>
    <w:rsid w:val="00A75CB4"/>
    <w:rsid w:val="00A93FC4"/>
    <w:rsid w:val="00A9712C"/>
    <w:rsid w:val="00AA2C49"/>
    <w:rsid w:val="00AB0F7A"/>
    <w:rsid w:val="00AB6BD6"/>
    <w:rsid w:val="00AC7325"/>
    <w:rsid w:val="00AE54AC"/>
    <w:rsid w:val="00AE798F"/>
    <w:rsid w:val="00B01908"/>
    <w:rsid w:val="00B17E28"/>
    <w:rsid w:val="00B20008"/>
    <w:rsid w:val="00B25C29"/>
    <w:rsid w:val="00B2679B"/>
    <w:rsid w:val="00B425AB"/>
    <w:rsid w:val="00B44449"/>
    <w:rsid w:val="00B500F1"/>
    <w:rsid w:val="00B53663"/>
    <w:rsid w:val="00B85369"/>
    <w:rsid w:val="00B863F7"/>
    <w:rsid w:val="00B9617E"/>
    <w:rsid w:val="00B974D6"/>
    <w:rsid w:val="00BA3E73"/>
    <w:rsid w:val="00BA502D"/>
    <w:rsid w:val="00BB7611"/>
    <w:rsid w:val="00BC636E"/>
    <w:rsid w:val="00BC69AC"/>
    <w:rsid w:val="00BD0D8E"/>
    <w:rsid w:val="00BE5897"/>
    <w:rsid w:val="00BF1613"/>
    <w:rsid w:val="00C07877"/>
    <w:rsid w:val="00C223FB"/>
    <w:rsid w:val="00C248DD"/>
    <w:rsid w:val="00C34040"/>
    <w:rsid w:val="00C4294D"/>
    <w:rsid w:val="00C44A0B"/>
    <w:rsid w:val="00C54E47"/>
    <w:rsid w:val="00C5517B"/>
    <w:rsid w:val="00C564DA"/>
    <w:rsid w:val="00C60010"/>
    <w:rsid w:val="00C60924"/>
    <w:rsid w:val="00C60C31"/>
    <w:rsid w:val="00C701CA"/>
    <w:rsid w:val="00C70662"/>
    <w:rsid w:val="00C82FEE"/>
    <w:rsid w:val="00CA1D5B"/>
    <w:rsid w:val="00CB3EC8"/>
    <w:rsid w:val="00CB7B46"/>
    <w:rsid w:val="00CD245D"/>
    <w:rsid w:val="00CD2602"/>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B6FAE"/>
    <w:rsid w:val="00DF2133"/>
    <w:rsid w:val="00E32CDC"/>
    <w:rsid w:val="00E34C7D"/>
    <w:rsid w:val="00E40425"/>
    <w:rsid w:val="00E518EF"/>
    <w:rsid w:val="00E702AD"/>
    <w:rsid w:val="00E70364"/>
    <w:rsid w:val="00E8129C"/>
    <w:rsid w:val="00E9763B"/>
    <w:rsid w:val="00EA6BCD"/>
    <w:rsid w:val="00EB397D"/>
    <w:rsid w:val="00EC4F69"/>
    <w:rsid w:val="00ED6100"/>
    <w:rsid w:val="00ED6DD2"/>
    <w:rsid w:val="00EE11AE"/>
    <w:rsid w:val="00EE1464"/>
    <w:rsid w:val="00EE6AF6"/>
    <w:rsid w:val="00EF1852"/>
    <w:rsid w:val="00EF3316"/>
    <w:rsid w:val="00F03EE7"/>
    <w:rsid w:val="00F0612A"/>
    <w:rsid w:val="00F160CD"/>
    <w:rsid w:val="00F23B4D"/>
    <w:rsid w:val="00F25B62"/>
    <w:rsid w:val="00F4294B"/>
    <w:rsid w:val="00F63A5F"/>
    <w:rsid w:val="00F64DA3"/>
    <w:rsid w:val="00F725D2"/>
    <w:rsid w:val="00F73FEF"/>
    <w:rsid w:val="00F83617"/>
    <w:rsid w:val="00F9748D"/>
    <w:rsid w:val="00FA498E"/>
    <w:rsid w:val="00FA4A36"/>
    <w:rsid w:val="00FC1602"/>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customStyle="1" w:styleId="UnresolvedMention1">
    <w:name w:val="Unresolved Mention1"/>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s.gov/parkhistory/online_books/sitk/adhi/index.htm" TargetMode="External"/><Relationship Id="rId5" Type="http://schemas.openxmlformats.org/officeDocument/2006/relationships/hyperlink" Target="https://mtalab.adfg.alaska.gov/OTO/marking.aspx" TargetMode="External"/><Relationship Id="rId4" Type="http://schemas.openxmlformats.org/officeDocument/2006/relationships/hyperlink" Target="https://www.adfg.alaska.gov/index.cfm?adfg=commercialbyareasoutheast.salmon_research_pin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E McGreal</cp:lastModifiedBy>
  <cp:revision>2</cp:revision>
  <cp:lastPrinted>2025-02-27T21:53:00Z</cp:lastPrinted>
  <dcterms:created xsi:type="dcterms:W3CDTF">2025-04-10T18:19:00Z</dcterms:created>
  <dcterms:modified xsi:type="dcterms:W3CDTF">2025-04-10T18:19:00Z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2694e015dfb806fdf044d7413b46daa521b14c8096d219013df8f02d599a29b9</vt:lpwstr>
  </property>
</Properties>
</file>