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B7BF7" w14:textId="77777777" w:rsidR="00907B16" w:rsidRDefault="00905CAA" w:rsidP="00074C1D">
      <w:pPr>
        <w:spacing w:line="480" w:lineRule="auto"/>
        <w:ind w:firstLine="720"/>
        <w:rPr>
          <w:ins w:id="0" w:author="Mark Scheuerell" w:date="2025-01-14T14:52:00Z" w16du:dateUtc="2025-01-14T22:52:00Z"/>
        </w:rPr>
      </w:pPr>
      <w:r>
        <w:t xml:space="preserve">Since </w:t>
      </w:r>
      <w:r w:rsidR="00D97922">
        <w:t>its</w:t>
      </w:r>
      <w:r>
        <w:t xml:space="preserve"> inception, </w:t>
      </w:r>
      <w:r w:rsidR="00D97922">
        <w:t xml:space="preserve">the </w:t>
      </w:r>
      <w:r>
        <w:t>National Park</w:t>
      </w:r>
      <w:r w:rsidR="00D97922">
        <w:t xml:space="preserve"> Service</w:t>
      </w:r>
      <w:r>
        <w:t xml:space="preserve"> ha</w:t>
      </w:r>
      <w:r w:rsidR="00D97922">
        <w:t>s</w:t>
      </w:r>
      <w:r>
        <w:t xml:space="preserve"> operated under a mandate to preserve resources</w:t>
      </w:r>
      <w:r w:rsidR="00D97922">
        <w:t xml:space="preserve"> under their stewardship</w:t>
      </w:r>
      <w:r>
        <w:t xml:space="preserve"> within </w:t>
      </w:r>
      <w:r w:rsidR="00D97922">
        <w:t>a</w:t>
      </w:r>
      <w:r>
        <w:t xml:space="preserve"> natural range of variation. Pursuant to this, park service officials often find themselves concerned</w:t>
      </w:r>
      <w:r w:rsidR="00BD0D8E">
        <w:t xml:space="preserve"> </w:t>
      </w:r>
      <w:ins w:id="1" w:author="Mark Scheuerell" w:date="2025-01-14T14:44:00Z" w16du:dateUtc="2025-01-14T22:44:00Z">
        <w:r w:rsidR="00907B16">
          <w:t xml:space="preserve">about </w:t>
        </w:r>
      </w:ins>
      <w:r w:rsidR="00BD0D8E">
        <w:t>either</w:t>
      </w:r>
      <w:r>
        <w:t xml:space="preserve"> </w:t>
      </w:r>
      <w:del w:id="2" w:author="Mark Scheuerell" w:date="2025-01-14T14:44:00Z" w16du:dateUtc="2025-01-14T22:44:00Z">
        <w:r w:rsidR="00BD0D8E" w:rsidDel="00907B16">
          <w:delText xml:space="preserve">due to </w:delText>
        </w:r>
      </w:del>
      <w:r w:rsidR="00BD0D8E">
        <w:t xml:space="preserve">the </w:t>
      </w:r>
      <w:r>
        <w:t xml:space="preserve">scarcity of endemic plant or animal species or </w:t>
      </w:r>
      <w:del w:id="3" w:author="Mark Scheuerell" w:date="2025-01-14T14:44:00Z" w16du:dateUtc="2025-01-14T22:44:00Z">
        <w:r w:rsidR="00BD0D8E" w:rsidDel="00907B16">
          <w:delText>due to</w:delText>
        </w:r>
        <w:r w:rsidDel="00907B16">
          <w:delText xml:space="preserve"> </w:delText>
        </w:r>
      </w:del>
      <w:r w:rsidR="005B6630">
        <w:t xml:space="preserve">an </w:t>
      </w:r>
      <w:r>
        <w:t xml:space="preserve">abundance of non-native species </w:t>
      </w:r>
      <w:r w:rsidR="005B6630">
        <w:t xml:space="preserve">damaging park </w:t>
      </w:r>
      <w:r>
        <w:t xml:space="preserve">ecosystems. </w:t>
      </w:r>
      <w:r w:rsidR="005B6630">
        <w:t xml:space="preserve">However, harm to ecosystems </w:t>
      </w:r>
      <w:r w:rsidR="004652DC">
        <w:t>can</w:t>
      </w:r>
      <w:r w:rsidR="005B6630">
        <w:t xml:space="preserve"> also be driven by hyperabundance of </w:t>
      </w:r>
      <w:r w:rsidR="003D3FEA">
        <w:t>an</w:t>
      </w:r>
      <w:r w:rsidR="005B6630">
        <w:t xml:space="preserve"> endemic species</w:t>
      </w:r>
      <w:r w:rsidR="004652DC">
        <w:t xml:space="preserve"> </w:t>
      </w:r>
      <w:commentRangeStart w:id="4"/>
      <w:r w:rsidR="004652DC">
        <w:t>due to the removal of some downward population pressure</w:t>
      </w:r>
      <w:commentRangeEnd w:id="4"/>
      <w:r w:rsidR="00907B16">
        <w:rPr>
          <w:rStyle w:val="CommentReference"/>
        </w:rPr>
        <w:commentReference w:id="4"/>
      </w:r>
      <w:r w:rsidR="004652DC">
        <w:t>. This may result from</w:t>
      </w:r>
      <w:r w:rsidR="005B6630">
        <w:t xml:space="preserve"> </w:t>
      </w:r>
      <w:r w:rsidR="004652DC">
        <w:t xml:space="preserve">shifting </w:t>
      </w:r>
      <w:r w:rsidR="005B6630">
        <w:t xml:space="preserve">regional trends </w:t>
      </w:r>
      <w:r w:rsidR="004652DC">
        <w:t xml:space="preserve">in habitat suitability, from some more </w:t>
      </w:r>
      <w:r w:rsidR="005B6630">
        <w:t xml:space="preserve">direct </w:t>
      </w:r>
      <w:r w:rsidR="004652DC">
        <w:t>(and often anthropogenic) intervention, or from a combination of the two</w:t>
      </w:r>
      <w:r w:rsidR="005B6630">
        <w:t xml:space="preserve">. In </w:t>
      </w:r>
      <w:r w:rsidR="00847B01">
        <w:t xml:space="preserve">Yellowstone </w:t>
      </w:r>
      <w:r w:rsidR="005B6630">
        <w:t xml:space="preserve">National Park, </w:t>
      </w:r>
      <w:ins w:id="5" w:author="Mark Scheuerell" w:date="2025-01-14T14:49:00Z" w16du:dateUtc="2025-01-14T22:49:00Z">
        <w:r w:rsidR="00907B16">
          <w:t xml:space="preserve">for example, </w:t>
        </w:r>
      </w:ins>
      <w:r w:rsidR="005B6630">
        <w:t xml:space="preserve">endemic mountain pine beetles have recently decimated coniferous forests due to a lack of cold winter temperatures which have traditionally limited the insects’ </w:t>
      </w:r>
      <w:r w:rsidR="00847B01">
        <w:t>numbers (Gibson et al. 2008)</w:t>
      </w:r>
      <w:r w:rsidR="005B6630">
        <w:t>.</w:t>
      </w:r>
      <w:r w:rsidR="00847B01">
        <w:t xml:space="preserve"> </w:t>
      </w:r>
      <w:r w:rsidR="005B6630">
        <w:t xml:space="preserve"> </w:t>
      </w:r>
      <w:r w:rsidR="00F9748D">
        <w:t xml:space="preserve">In many </w:t>
      </w:r>
      <w:commentRangeStart w:id="6"/>
      <w:r w:rsidR="00F9748D">
        <w:t>Midwestern and eastern</w:t>
      </w:r>
      <w:commentRangeEnd w:id="6"/>
      <w:r w:rsidR="00907B16">
        <w:rPr>
          <w:rStyle w:val="CommentReference"/>
        </w:rPr>
        <w:commentReference w:id="6"/>
      </w:r>
      <w:r w:rsidR="00F9748D">
        <w:t xml:space="preserve"> national parks and monuments, habitat alterations and the culling of natural predators outside park boundaries has led to historically high densities of endemic white-tailed deer, capable of intense foraging on vegetation and the depletion of resources on which other endemic species depend (Porter 1991, Waller and Alverson 199</w:t>
      </w:r>
      <w:r w:rsidR="00B9617E">
        <w:t>7</w:t>
      </w:r>
      <w:r w:rsidR="00F9748D">
        <w:t xml:space="preserve">). </w:t>
      </w:r>
      <w:r w:rsidR="00686A4A">
        <w:t>The question of when a hyperabundance of some endemic species exceed</w:t>
      </w:r>
      <w:r w:rsidR="004652DC">
        <w:t>s</w:t>
      </w:r>
      <w:r w:rsidR="00686A4A">
        <w:t xml:space="preserve"> the natural range of variation </w:t>
      </w:r>
      <w:commentRangeStart w:id="7"/>
      <w:r w:rsidR="00686A4A">
        <w:t>is borderline philosophical</w:t>
      </w:r>
      <w:commentRangeEnd w:id="7"/>
      <w:r w:rsidR="00907B16">
        <w:rPr>
          <w:rStyle w:val="CommentReference"/>
        </w:rPr>
        <w:commentReference w:id="7"/>
      </w:r>
      <w:r w:rsidR="00686A4A">
        <w:t xml:space="preserve">. In the case of the mountain pine beetle, numbers of the insects are on the rise throughout the Rocky Mountains due to shifting climate patterns (Gibson et al. 2008). Is this then an unnatural overabundance or is it representative of a new natural state? </w:t>
      </w:r>
      <w:r w:rsidR="00BC69AC">
        <w:t>In</w:t>
      </w:r>
      <w:r w:rsidR="00686A4A">
        <w:t xml:space="preserve"> either case, how should park service officials interpret </w:t>
      </w:r>
      <w:r w:rsidR="00BC69AC">
        <w:t xml:space="preserve">the service’s mandate to preserve resources in a natural condition? These ideas are central to the research presented in this article which focuses on a small </w:t>
      </w:r>
      <w:del w:id="8" w:author="Mark Scheuerell" w:date="2025-01-14T14:51:00Z" w16du:dateUtc="2025-01-14T22:51:00Z">
        <w:r w:rsidR="00BC69AC" w:rsidDel="00907B16">
          <w:delText xml:space="preserve">stream </w:delText>
        </w:r>
      </w:del>
      <w:ins w:id="9" w:author="Mark Scheuerell" w:date="2025-01-14T14:51:00Z" w16du:dateUtc="2025-01-14T22:51:00Z">
        <w:r w:rsidR="00907B16">
          <w:t xml:space="preserve">river </w:t>
        </w:r>
      </w:ins>
      <w:r w:rsidR="00BC69AC">
        <w:t xml:space="preserve">in a small National Historical Park in Sitka, Alaska. </w:t>
      </w:r>
    </w:p>
    <w:p w14:paraId="2AE6DDA4" w14:textId="5CA87C0E" w:rsidR="00905CAA" w:rsidRDefault="00BC69AC" w:rsidP="00074C1D">
      <w:pPr>
        <w:spacing w:line="480" w:lineRule="auto"/>
        <w:ind w:firstLine="720"/>
      </w:pPr>
      <w:r>
        <w:t>In recent decades</w:t>
      </w:r>
      <w:r w:rsidR="006D311A">
        <w:t>,</w:t>
      </w:r>
      <w:r>
        <w:t xml:space="preserve"> park managers have observed what may be unnaturally high abundances of </w:t>
      </w:r>
      <w:r w:rsidRPr="00CD14B8">
        <w:t>pink salmon</w:t>
      </w:r>
      <w:r>
        <w:t xml:space="preserve"> (</w:t>
      </w:r>
      <w:r w:rsidRPr="00907B16">
        <w:rPr>
          <w:i/>
          <w:iCs/>
          <w:rPrChange w:id="10" w:author="Mark Scheuerell" w:date="2025-01-14T14:52:00Z" w16du:dateUtc="2025-01-14T22:52:00Z">
            <w:rPr/>
          </w:rPrChange>
        </w:rPr>
        <w:t xml:space="preserve">Oncorhynchus </w:t>
      </w:r>
      <w:proofErr w:type="spellStart"/>
      <w:r w:rsidRPr="00907B16">
        <w:rPr>
          <w:i/>
          <w:iCs/>
          <w:rPrChange w:id="11" w:author="Mark Scheuerell" w:date="2025-01-14T14:52:00Z" w16du:dateUtc="2025-01-14T22:52:00Z">
            <w:rPr/>
          </w:rPrChange>
        </w:rPr>
        <w:t>gorbuscha</w:t>
      </w:r>
      <w:proofErr w:type="spellEnd"/>
      <w:r>
        <w:t>) arriving to spawn in late summer</w:t>
      </w:r>
      <w:r w:rsidR="006D311A">
        <w:t xml:space="preserve">. </w:t>
      </w:r>
      <w:commentRangeStart w:id="12"/>
      <w:r w:rsidR="006D311A">
        <w:t>These fish</w:t>
      </w:r>
      <w:r>
        <w:t xml:space="preserve"> bring with them the potential to strain the</w:t>
      </w:r>
      <w:r w:rsidR="006D311A">
        <w:t>ir</w:t>
      </w:r>
      <w:r>
        <w:t xml:space="preserve"> ecosystem’s ability to sustain other resident fish species by crashing in-stream dissolved oxygen concentrations</w:t>
      </w:r>
      <w:r w:rsidR="00137A05">
        <w:t xml:space="preserve"> (Sergeant et al. 2023)</w:t>
      </w:r>
      <w:r>
        <w:t xml:space="preserve">. </w:t>
      </w:r>
      <w:commentRangeEnd w:id="12"/>
      <w:r w:rsidR="00141117">
        <w:rPr>
          <w:rStyle w:val="CommentReference"/>
        </w:rPr>
        <w:commentReference w:id="12"/>
      </w:r>
      <w:del w:id="13" w:author="Mark Scheuerell" w:date="2025-01-14T14:54:00Z" w16du:dateUtc="2025-01-14T22:54:00Z">
        <w:r w:rsidR="0045227A" w:rsidDel="00141117">
          <w:delText xml:space="preserve">There exists the possibility that </w:delText>
        </w:r>
        <w:r w:rsidR="006D311A" w:rsidDel="00141117">
          <w:delText>t</w:delText>
        </w:r>
      </w:del>
      <w:ins w:id="14" w:author="Mark Scheuerell" w:date="2025-01-14T14:54:00Z" w16du:dateUtc="2025-01-14T22:54:00Z">
        <w:r w:rsidR="00141117">
          <w:t>T</w:t>
        </w:r>
      </w:ins>
      <w:r w:rsidR="006D311A">
        <w:t xml:space="preserve">hese </w:t>
      </w:r>
      <w:r w:rsidR="0045227A">
        <w:t xml:space="preserve">high abundances of pink salmon </w:t>
      </w:r>
      <w:del w:id="15" w:author="Mark Scheuerell" w:date="2025-01-14T14:54:00Z" w16du:dateUtc="2025-01-14T22:54:00Z">
        <w:r w:rsidR="0045227A" w:rsidDel="00141117">
          <w:delText xml:space="preserve">are </w:delText>
        </w:r>
      </w:del>
      <w:ins w:id="16" w:author="Mark Scheuerell" w:date="2025-01-14T14:54:00Z" w16du:dateUtc="2025-01-14T22:54:00Z">
        <w:r w:rsidR="00141117">
          <w:t xml:space="preserve">may be </w:t>
        </w:r>
      </w:ins>
      <w:r w:rsidR="0045227A">
        <w:t xml:space="preserve">driven in part or in whole by the presence of a nearby salmon hatchery which rears and releases 3 </w:t>
      </w:r>
      <w:r w:rsidR="0045227A">
        <w:lastRenderedPageBreak/>
        <w:t xml:space="preserve">million of these fish each year. </w:t>
      </w:r>
      <w:r w:rsidR="003D3FEA">
        <w:t xml:space="preserve">Alternatively, their numbers could be the result of shifting/climate and habitat trends impacting pink salmon in the broader region. </w:t>
      </w:r>
      <w:r w:rsidR="00F160CD">
        <w:t xml:space="preserve">This work seeks to build a picture of pink salmon populations </w:t>
      </w:r>
      <w:r w:rsidR="003D3FEA">
        <w:t>in the vicinity of Sitka</w:t>
      </w:r>
      <w:r w:rsidR="00F160CD">
        <w:t xml:space="preserve"> against which the numbers observed at the stream of interest may be compared, as well as </w:t>
      </w:r>
      <w:r w:rsidR="003D3FEA">
        <w:t xml:space="preserve">to </w:t>
      </w:r>
      <w:r w:rsidR="00F160CD">
        <w:t xml:space="preserve">determine the of impact </w:t>
      </w:r>
      <w:r w:rsidR="003D3FEA">
        <w:t>local</w:t>
      </w:r>
      <w:r w:rsidR="00F160CD">
        <w:t xml:space="preserve"> hatchery releases on the annual abundance of spawning pink salmon in this stream.  </w:t>
      </w:r>
    </w:p>
    <w:p w14:paraId="39ABF0E3" w14:textId="572E74D2" w:rsidR="00EC4F69" w:rsidRDefault="00D71F7F" w:rsidP="00074C1D">
      <w:pPr>
        <w:spacing w:line="480" w:lineRule="auto"/>
        <w:ind w:firstLine="720"/>
        <w:rPr>
          <w:rFonts w:cstheme="minorHAnsi"/>
          <w:color w:val="202122"/>
          <w:shd w:val="clear" w:color="auto" w:fill="FFFFFF"/>
        </w:rPr>
      </w:pPr>
      <w:r>
        <w:t xml:space="preserve">The Indian River, </w:t>
      </w:r>
      <w:proofErr w:type="spellStart"/>
      <w:r w:rsidRPr="00D80A1F">
        <w:rPr>
          <w:rFonts w:cstheme="minorHAnsi"/>
          <w:color w:val="202122"/>
          <w:u w:val="single"/>
          <w:shd w:val="clear" w:color="auto" w:fill="FFFFFF"/>
        </w:rPr>
        <w:t>K</w:t>
      </w:r>
      <w:r w:rsidRPr="00D80A1F">
        <w:rPr>
          <w:rFonts w:cstheme="minorHAnsi"/>
          <w:color w:val="202122"/>
          <w:shd w:val="clear" w:color="auto" w:fill="FFFFFF"/>
        </w:rPr>
        <w:t>aasda</w:t>
      </w:r>
      <w:proofErr w:type="spellEnd"/>
      <w:r w:rsidRPr="00D80A1F">
        <w:rPr>
          <w:rFonts w:cstheme="minorHAnsi"/>
          <w:color w:val="202122"/>
          <w:shd w:val="clear" w:color="auto" w:fill="FFFFFF"/>
        </w:rPr>
        <w:t xml:space="preserve"> </w:t>
      </w:r>
      <w:proofErr w:type="spellStart"/>
      <w:r w:rsidRPr="00D80A1F">
        <w:rPr>
          <w:rFonts w:cstheme="minorHAnsi"/>
          <w:color w:val="202122"/>
          <w:shd w:val="clear" w:color="auto" w:fill="FFFFFF"/>
        </w:rPr>
        <w:t>Héen</w:t>
      </w:r>
      <w:proofErr w:type="spellEnd"/>
      <w:r>
        <w:rPr>
          <w:rFonts w:cstheme="minorHAnsi"/>
          <w:color w:val="202122"/>
          <w:shd w:val="clear" w:color="auto" w:fill="FFFFFF"/>
        </w:rPr>
        <w:t xml:space="preserve"> in native Tlingit, is a short, innocuous </w:t>
      </w:r>
      <w:del w:id="17" w:author="Mark Scheuerell" w:date="2025-01-14T14:54:00Z" w16du:dateUtc="2025-01-14T22:54:00Z">
        <w:r w:rsidDel="00141117">
          <w:rPr>
            <w:rFonts w:cstheme="minorHAnsi"/>
            <w:color w:val="202122"/>
            <w:shd w:val="clear" w:color="auto" w:fill="FFFFFF"/>
          </w:rPr>
          <w:delText xml:space="preserve">stream </w:delText>
        </w:r>
      </w:del>
      <w:ins w:id="18" w:author="Mark Scheuerell" w:date="2025-01-14T14:54:00Z" w16du:dateUtc="2025-01-14T22:54:00Z">
        <w:r w:rsidR="00141117">
          <w:rPr>
            <w:rFonts w:cstheme="minorHAnsi"/>
            <w:color w:val="202122"/>
            <w:shd w:val="clear" w:color="auto" w:fill="FFFFFF"/>
          </w:rPr>
          <w:t xml:space="preserve">river </w:t>
        </w:r>
      </w:ins>
      <w:r>
        <w:rPr>
          <w:rFonts w:cstheme="minorHAnsi"/>
          <w:color w:val="202122"/>
          <w:shd w:val="clear" w:color="auto" w:fill="FFFFFF"/>
        </w:rPr>
        <w:t>immediately south of Sitka</w:t>
      </w:r>
      <w:r w:rsidR="0034520A">
        <w:rPr>
          <w:rFonts w:cstheme="minorHAnsi"/>
          <w:color w:val="202122"/>
          <w:shd w:val="clear" w:color="auto" w:fill="FFFFFF"/>
        </w:rPr>
        <w:t>, Alaska</w:t>
      </w:r>
      <w:r>
        <w:rPr>
          <w:rFonts w:cstheme="minorHAnsi"/>
          <w:color w:val="202122"/>
          <w:shd w:val="clear" w:color="auto" w:fill="FFFFFF"/>
        </w:rPr>
        <w:t>.</w:t>
      </w:r>
      <w:r w:rsidR="0034520A">
        <w:rPr>
          <w:rFonts w:cstheme="minorHAnsi"/>
          <w:color w:val="202122"/>
          <w:shd w:val="clear" w:color="auto" w:fill="FFFFFF"/>
        </w:rPr>
        <w:t xml:space="preserve"> </w:t>
      </w:r>
      <w:r w:rsidR="006A66F4" w:rsidRPr="00CD14B8">
        <w:t>For thousands of years, Indian River has been home to pink salmon</w:t>
      </w:r>
      <w:r w:rsidR="006A66F4">
        <w:t xml:space="preserve"> </w:t>
      </w:r>
      <w:r w:rsidR="006A66F4" w:rsidRPr="00CD14B8">
        <w:t>appearing to spawn in large numbers every August</w:t>
      </w:r>
      <w:r w:rsidR="00FF2033">
        <w:t>,</w:t>
      </w:r>
      <w:r w:rsidR="006A66F4" w:rsidRPr="00CD14B8">
        <w:t xml:space="preserve"> providing nourishment for the forest and the</w:t>
      </w:r>
      <w:r w:rsidR="006A66F4">
        <w:rPr>
          <w:rFonts w:cstheme="minorHAnsi"/>
          <w:color w:val="202122"/>
          <w:shd w:val="clear" w:color="auto" w:fill="FFFFFF"/>
        </w:rPr>
        <w:t xml:space="preserve"> local </w:t>
      </w:r>
      <w:proofErr w:type="spellStart"/>
      <w:r w:rsidR="006A66F4">
        <w:rPr>
          <w:rFonts w:cstheme="minorHAnsi"/>
          <w:color w:val="202122"/>
          <w:shd w:val="clear" w:color="auto" w:fill="FFFFFF"/>
        </w:rPr>
        <w:t>Kiks.</w:t>
      </w:r>
      <w:r w:rsidR="006A66F4" w:rsidRPr="00EF3316">
        <w:rPr>
          <w:rFonts w:cstheme="minorHAnsi"/>
          <w:color w:val="202122"/>
          <w:shd w:val="clear" w:color="auto" w:fill="FFFFFF"/>
        </w:rPr>
        <w:t>á</w:t>
      </w:r>
      <w:r w:rsidR="006A66F4">
        <w:rPr>
          <w:rFonts w:cstheme="minorHAnsi"/>
          <w:color w:val="202122"/>
          <w:shd w:val="clear" w:color="auto" w:fill="FFFFFF"/>
        </w:rPr>
        <w:t>di</w:t>
      </w:r>
      <w:proofErr w:type="spellEnd"/>
      <w:r w:rsidR="006A66F4">
        <w:rPr>
          <w:rFonts w:cstheme="minorHAnsi"/>
          <w:color w:val="202122"/>
          <w:shd w:val="clear" w:color="auto" w:fill="FFFFFF"/>
        </w:rPr>
        <w:t xml:space="preserve"> clan</w:t>
      </w:r>
      <w:r w:rsidR="006A66F4">
        <w:t xml:space="preserve"> (Thornton 1998)</w:t>
      </w:r>
      <w:r w:rsidR="006A66F4" w:rsidRPr="00CD14B8">
        <w:t>.</w:t>
      </w:r>
      <w:r w:rsidR="006A66F4">
        <w:t xml:space="preserve"> In this regard Indian River is unexceptional, as a great many </w:t>
      </w:r>
      <w:commentRangeStart w:id="19"/>
      <w:r w:rsidR="006A66F4">
        <w:t xml:space="preserve">streams </w:t>
      </w:r>
      <w:commentRangeEnd w:id="19"/>
      <w:r w:rsidR="00141117">
        <w:rPr>
          <w:rStyle w:val="CommentReference"/>
        </w:rPr>
        <w:commentReference w:id="19"/>
      </w:r>
      <w:r w:rsidR="006A66F4">
        <w:t>in the region host large runs of these fish.</w:t>
      </w:r>
      <w:r w:rsidR="006A66F4" w:rsidRPr="00CD14B8">
        <w:t xml:space="preserve"> Like all pink salmon, the pink salmon of </w:t>
      </w:r>
      <w:r w:rsidR="006A66F4" w:rsidRPr="00764F86">
        <w:t>Indian River</w:t>
      </w:r>
      <w:r w:rsidR="006A66F4" w:rsidRPr="00CD14B8">
        <w:t xml:space="preserve"> hatch and enter the ocean in the same year, </w:t>
      </w:r>
      <w:r w:rsidR="006A66F4">
        <w:t>with all members of a brood</w:t>
      </w:r>
      <w:r w:rsidR="006A66F4" w:rsidRPr="00CD14B8">
        <w:t xml:space="preserve"> return</w:t>
      </w:r>
      <w:r w:rsidR="006A66F4">
        <w:t>ing</w:t>
      </w:r>
      <w:r w:rsidR="006A66F4" w:rsidRPr="00CD14B8">
        <w:t xml:space="preserve"> to spawn two years later. This leads to two genetically distinct runs in even numbered and odd numbered years. Unlike </w:t>
      </w:r>
      <w:del w:id="20" w:author="Mark Scheuerell" w:date="2025-01-14T14:55:00Z" w16du:dateUtc="2025-01-14T22:55:00Z">
        <w:r w:rsidR="008F0535" w:rsidDel="00141117">
          <w:delText xml:space="preserve">in </w:delText>
        </w:r>
      </w:del>
      <w:r w:rsidR="006A66F4" w:rsidRPr="00CD14B8">
        <w:t>regions</w:t>
      </w:r>
      <w:r w:rsidR="008F0535">
        <w:t xml:space="preserve"> further north or south</w:t>
      </w:r>
      <w:r w:rsidR="006A66F4" w:rsidRPr="00CD14B8">
        <w:t xml:space="preserve">, the rivers of northern southeast Alaska see even and odd year pink salmon </w:t>
      </w:r>
      <w:del w:id="21" w:author="Mark Scheuerell" w:date="2025-01-14T14:56:00Z" w16du:dateUtc="2025-01-14T22:56:00Z">
        <w:r w:rsidR="006A66F4" w:rsidRPr="00CD14B8" w:rsidDel="00141117">
          <w:delText xml:space="preserve">suns </w:delText>
        </w:r>
      </w:del>
      <w:ins w:id="22" w:author="Mark Scheuerell" w:date="2025-01-14T14:56:00Z" w16du:dateUtc="2025-01-14T22:56:00Z">
        <w:r w:rsidR="00141117">
          <w:t>r</w:t>
        </w:r>
        <w:r w:rsidR="00141117" w:rsidRPr="00CD14B8">
          <w:t xml:space="preserve">uns </w:t>
        </w:r>
      </w:ins>
      <w:r w:rsidR="006A66F4" w:rsidRPr="00CD14B8">
        <w:t>that are approximately equal in abundance</w:t>
      </w:r>
      <w:r w:rsidR="006A66F4">
        <w:t xml:space="preserve"> (Alaska Department of Fish and Game 2024</w:t>
      </w:r>
      <w:r w:rsidR="00D27612">
        <w:t>a</w:t>
      </w:r>
      <w:r w:rsidR="006A66F4">
        <w:t>)</w:t>
      </w:r>
      <w:r w:rsidR="006A66F4" w:rsidRPr="00CD14B8">
        <w:t>. In addition to pink</w:t>
      </w:r>
      <w:r w:rsidR="006A66F4">
        <w:t xml:space="preserve"> </w:t>
      </w:r>
      <w:r w:rsidR="006A66F4" w:rsidRPr="00CD14B8">
        <w:t>s</w:t>
      </w:r>
      <w:r w:rsidR="006A66F4">
        <w:t>almon</w:t>
      </w:r>
      <w:r w:rsidR="006A66F4" w:rsidRPr="00CD14B8">
        <w:t xml:space="preserve">, </w:t>
      </w:r>
      <w:commentRangeStart w:id="23"/>
      <w:r w:rsidR="006A66F4">
        <w:t xml:space="preserve">the Indian River </w:t>
      </w:r>
      <w:r w:rsidR="006A66F4" w:rsidRPr="00CD14B8">
        <w:t xml:space="preserve">is home to many other resident fish species, including a large run of </w:t>
      </w:r>
      <w:commentRangeStart w:id="24"/>
      <w:r w:rsidR="006A66F4">
        <w:t>c</w:t>
      </w:r>
      <w:r w:rsidR="006A66F4" w:rsidRPr="00CD14B8">
        <w:t>hum salmon</w:t>
      </w:r>
      <w:r w:rsidR="006A66F4">
        <w:t xml:space="preserve"> (</w:t>
      </w:r>
      <w:r w:rsidR="006A66F4" w:rsidRPr="00141117">
        <w:rPr>
          <w:i/>
          <w:iCs/>
          <w:rPrChange w:id="25" w:author="Mark Scheuerell" w:date="2025-01-14T14:57:00Z" w16du:dateUtc="2025-01-14T22:57:00Z">
            <w:rPr/>
          </w:rPrChange>
        </w:rPr>
        <w:t>Oncorhynchus keta</w:t>
      </w:r>
      <w:r w:rsidR="006A66F4">
        <w:t>) and</w:t>
      </w:r>
      <w:r w:rsidR="006A66F4" w:rsidRPr="00CD14B8">
        <w:t xml:space="preserve"> smaller numbers of coho </w:t>
      </w:r>
      <w:ins w:id="26" w:author="Mark Scheuerell" w:date="2025-01-14T14:58:00Z" w16du:dateUtc="2025-01-14T22:58:00Z">
        <w:r w:rsidR="00141117">
          <w:rPr>
            <w:rFonts w:cstheme="minorHAnsi"/>
            <w:color w:val="202122"/>
            <w:shd w:val="clear" w:color="auto" w:fill="FFFFFF"/>
          </w:rPr>
          <w:t>(</w:t>
        </w:r>
        <w:r w:rsidR="00141117" w:rsidRPr="00294B9D">
          <w:rPr>
            <w:i/>
            <w:iCs/>
          </w:rPr>
          <w:t>O. kisutch</w:t>
        </w:r>
        <w:r w:rsidR="00141117">
          <w:t xml:space="preserve">) </w:t>
        </w:r>
      </w:ins>
      <w:r w:rsidR="006A66F4" w:rsidRPr="00CD14B8">
        <w:t>and Chinook salmon</w:t>
      </w:r>
      <w:r w:rsidR="006A66F4">
        <w:t xml:space="preserve"> </w:t>
      </w:r>
      <w:r w:rsidR="006A66F4">
        <w:rPr>
          <w:rFonts w:cstheme="minorHAnsi"/>
          <w:color w:val="202122"/>
          <w:shd w:val="clear" w:color="auto" w:fill="FFFFFF"/>
        </w:rPr>
        <w:t>(</w:t>
      </w:r>
      <w:del w:id="27" w:author="Mark Scheuerell" w:date="2025-01-14T14:57:00Z" w16du:dateUtc="2025-01-14T22:57:00Z">
        <w:r w:rsidR="006A66F4" w:rsidRPr="00141117" w:rsidDel="00141117">
          <w:rPr>
            <w:i/>
            <w:iCs/>
            <w:rPrChange w:id="28" w:author="Mark Scheuerell" w:date="2025-01-14T14:57:00Z" w16du:dateUtc="2025-01-14T22:57:00Z">
              <w:rPr/>
            </w:rPrChange>
          </w:rPr>
          <w:delText xml:space="preserve">Oncorhynchus </w:delText>
        </w:r>
      </w:del>
      <w:ins w:id="29" w:author="Mark Scheuerell" w:date="2025-01-14T14:57:00Z" w16du:dateUtc="2025-01-14T22:57:00Z">
        <w:r w:rsidR="00141117" w:rsidRPr="00141117">
          <w:rPr>
            <w:i/>
            <w:iCs/>
            <w:rPrChange w:id="30" w:author="Mark Scheuerell" w:date="2025-01-14T14:57:00Z" w16du:dateUtc="2025-01-14T22:57:00Z">
              <w:rPr/>
            </w:rPrChange>
          </w:rPr>
          <w:t xml:space="preserve">O. </w:t>
        </w:r>
      </w:ins>
      <w:del w:id="31" w:author="Mark Scheuerell" w:date="2025-01-14T14:58:00Z" w16du:dateUtc="2025-01-14T22:58:00Z">
        <w:r w:rsidR="006A66F4" w:rsidRPr="00141117" w:rsidDel="00141117">
          <w:rPr>
            <w:i/>
            <w:iCs/>
            <w:rPrChange w:id="32" w:author="Mark Scheuerell" w:date="2025-01-14T14:57:00Z" w16du:dateUtc="2025-01-14T22:57:00Z">
              <w:rPr/>
            </w:rPrChange>
          </w:rPr>
          <w:delText>kisutch</w:delText>
        </w:r>
        <w:r w:rsidR="006A66F4" w:rsidDel="00141117">
          <w:delText xml:space="preserve"> and Oncorhynchus </w:delText>
        </w:r>
      </w:del>
      <w:r w:rsidR="006A66F4" w:rsidRPr="00141117">
        <w:rPr>
          <w:i/>
          <w:iCs/>
          <w:rPrChange w:id="33" w:author="Mark Scheuerell" w:date="2025-01-14T14:58:00Z" w16du:dateUtc="2025-01-14T22:58:00Z">
            <w:rPr/>
          </w:rPrChange>
        </w:rPr>
        <w:t>tshawytscha</w:t>
      </w:r>
      <w:r w:rsidR="006A66F4">
        <w:rPr>
          <w:rFonts w:cstheme="minorHAnsi"/>
          <w:color w:val="202122"/>
          <w:shd w:val="clear" w:color="auto" w:fill="FFFFFF"/>
        </w:rPr>
        <w:t>)</w:t>
      </w:r>
      <w:commentRangeEnd w:id="23"/>
      <w:r w:rsidR="00141117">
        <w:rPr>
          <w:rStyle w:val="CommentReference"/>
        </w:rPr>
        <w:commentReference w:id="23"/>
      </w:r>
      <w:r w:rsidR="006A66F4">
        <w:t xml:space="preserve">, as well as </w:t>
      </w:r>
      <w:r w:rsidR="006A66F4" w:rsidRPr="00CD14B8">
        <w:t xml:space="preserve">year-round resident cutthroat </w:t>
      </w:r>
      <w:ins w:id="34" w:author="Mark Scheuerell" w:date="2025-01-14T14:58:00Z" w16du:dateUtc="2025-01-14T22:58:00Z">
        <w:r w:rsidR="00141117">
          <w:t>(</w:t>
        </w:r>
        <w:r w:rsidR="00141117" w:rsidRPr="00141117">
          <w:rPr>
            <w:i/>
            <w:iCs/>
            <w:rPrChange w:id="35" w:author="Mark Scheuerell" w:date="2025-01-14T14:59:00Z" w16du:dateUtc="2025-01-14T22:59:00Z">
              <w:rPr/>
            </w:rPrChange>
          </w:rPr>
          <w:t>O. clarkii</w:t>
        </w:r>
        <w:r w:rsidR="00141117">
          <w:t>)</w:t>
        </w:r>
        <w:r w:rsidR="00141117" w:rsidRPr="00CD14B8">
          <w:t xml:space="preserve"> </w:t>
        </w:r>
      </w:ins>
      <w:r w:rsidR="006A66F4" w:rsidRPr="00CD14B8">
        <w:t xml:space="preserve">and rainbow trout </w:t>
      </w:r>
      <w:r w:rsidR="006A66F4">
        <w:t>(</w:t>
      </w:r>
      <w:del w:id="36" w:author="Mark Scheuerell" w:date="2025-01-14T14:58:00Z" w16du:dateUtc="2025-01-14T22:58:00Z">
        <w:r w:rsidR="006A66F4" w:rsidRPr="00141117" w:rsidDel="00141117">
          <w:rPr>
            <w:i/>
            <w:iCs/>
            <w:rPrChange w:id="37" w:author="Mark Scheuerell" w:date="2025-01-14T14:59:00Z" w16du:dateUtc="2025-01-14T22:59:00Z">
              <w:rPr/>
            </w:rPrChange>
          </w:rPr>
          <w:delText xml:space="preserve">Oncorhynchus clarkii and </w:delText>
        </w:r>
      </w:del>
      <w:r w:rsidR="006A66F4" w:rsidRPr="00141117">
        <w:rPr>
          <w:i/>
          <w:iCs/>
          <w:rPrChange w:id="38" w:author="Mark Scheuerell" w:date="2025-01-14T14:59:00Z" w16du:dateUtc="2025-01-14T22:59:00Z">
            <w:rPr/>
          </w:rPrChange>
        </w:rPr>
        <w:t>O</w:t>
      </w:r>
      <w:ins w:id="39" w:author="Mark Scheuerell" w:date="2025-01-14T14:58:00Z" w16du:dateUtc="2025-01-14T22:58:00Z">
        <w:r w:rsidR="00141117" w:rsidRPr="00141117">
          <w:rPr>
            <w:i/>
            <w:iCs/>
            <w:rPrChange w:id="40" w:author="Mark Scheuerell" w:date="2025-01-14T14:59:00Z" w16du:dateUtc="2025-01-14T22:59:00Z">
              <w:rPr/>
            </w:rPrChange>
          </w:rPr>
          <w:t>.</w:t>
        </w:r>
      </w:ins>
      <w:del w:id="41" w:author="Mark Scheuerell" w:date="2025-01-14T14:58:00Z" w16du:dateUtc="2025-01-14T22:58:00Z">
        <w:r w:rsidR="006A66F4" w:rsidRPr="00141117" w:rsidDel="00141117">
          <w:rPr>
            <w:i/>
            <w:iCs/>
            <w:rPrChange w:id="42" w:author="Mark Scheuerell" w:date="2025-01-14T14:59:00Z" w16du:dateUtc="2025-01-14T22:59:00Z">
              <w:rPr/>
            </w:rPrChange>
          </w:rPr>
          <w:delText>ncorhynchus</w:delText>
        </w:r>
      </w:del>
      <w:r w:rsidR="006A66F4" w:rsidRPr="00141117">
        <w:rPr>
          <w:i/>
          <w:iCs/>
          <w:rPrChange w:id="43" w:author="Mark Scheuerell" w:date="2025-01-14T14:59:00Z" w16du:dateUtc="2025-01-14T22:59:00Z">
            <w:rPr/>
          </w:rPrChange>
        </w:rPr>
        <w:t xml:space="preserve"> mykiss</w:t>
      </w:r>
      <w:r w:rsidR="006A66F4">
        <w:t xml:space="preserve">) </w:t>
      </w:r>
      <w:r w:rsidR="006A66F4" w:rsidRPr="00CD14B8">
        <w:t>and Dolly Varden char</w:t>
      </w:r>
      <w:r w:rsidR="006A66F4">
        <w:t xml:space="preserve"> (</w:t>
      </w:r>
      <w:r w:rsidR="006A66F4" w:rsidRPr="00141117">
        <w:rPr>
          <w:i/>
          <w:iCs/>
          <w:rPrChange w:id="44" w:author="Mark Scheuerell" w:date="2025-01-14T14:59:00Z" w16du:dateUtc="2025-01-14T22:59:00Z">
            <w:rPr/>
          </w:rPrChange>
        </w:rPr>
        <w:t xml:space="preserve">Salvelinus </w:t>
      </w:r>
      <w:proofErr w:type="spellStart"/>
      <w:r w:rsidR="006A66F4" w:rsidRPr="00141117">
        <w:rPr>
          <w:i/>
          <w:iCs/>
          <w:rPrChange w:id="45" w:author="Mark Scheuerell" w:date="2025-01-14T14:59:00Z" w16du:dateUtc="2025-01-14T22:59:00Z">
            <w:rPr/>
          </w:rPrChange>
        </w:rPr>
        <w:t>malma</w:t>
      </w:r>
      <w:proofErr w:type="spellEnd"/>
      <w:r w:rsidR="006A66F4">
        <w:t>)</w:t>
      </w:r>
      <w:commentRangeEnd w:id="24"/>
      <w:r w:rsidR="00141117">
        <w:rPr>
          <w:rStyle w:val="CommentReference"/>
        </w:rPr>
        <w:commentReference w:id="24"/>
      </w:r>
      <w:r w:rsidR="006A66F4">
        <w:t>.</w:t>
      </w:r>
      <w:r w:rsidR="006A66F4" w:rsidRPr="00CD14B8">
        <w:t xml:space="preserve"> The</w:t>
      </w:r>
      <w:r w:rsidR="0028194B">
        <w:t>se</w:t>
      </w:r>
      <w:r w:rsidR="006A66F4" w:rsidRPr="00CD14B8">
        <w:t xml:space="preserve"> fish </w:t>
      </w:r>
      <w:r w:rsidR="0028194B">
        <w:t>in turn provide</w:t>
      </w:r>
      <w:r w:rsidR="006A66F4" w:rsidRPr="00CD14B8">
        <w:t xml:space="preserve"> food for resident species</w:t>
      </w:r>
      <w:r w:rsidR="0028194B">
        <w:t>,</w:t>
      </w:r>
      <w:r w:rsidR="006A66F4" w:rsidRPr="00CD14B8">
        <w:t xml:space="preserve"> </w:t>
      </w:r>
      <w:commentRangeStart w:id="46"/>
      <w:r w:rsidR="006A66F4" w:rsidRPr="00CD14B8">
        <w:t>including bald eagles</w:t>
      </w:r>
      <w:r w:rsidR="006A66F4">
        <w:t xml:space="preserve"> (</w:t>
      </w:r>
      <w:r w:rsidR="006A66F4" w:rsidRPr="00193F4C">
        <w:t>Haliaeetus leucocephalus</w:t>
      </w:r>
      <w:r w:rsidR="006A66F4">
        <w:t>)</w:t>
      </w:r>
      <w:r w:rsidR="006A66F4" w:rsidRPr="00CD14B8">
        <w:t>, blue herons</w:t>
      </w:r>
      <w:r w:rsidR="006A66F4">
        <w:t xml:space="preserve"> (</w:t>
      </w:r>
      <w:proofErr w:type="spellStart"/>
      <w:r w:rsidR="006A66F4" w:rsidRPr="00193F4C">
        <w:t>Ardea</w:t>
      </w:r>
      <w:proofErr w:type="spellEnd"/>
      <w:r w:rsidR="006A66F4" w:rsidRPr="00193F4C">
        <w:t xml:space="preserve"> </w:t>
      </w:r>
      <w:proofErr w:type="spellStart"/>
      <w:r w:rsidR="006A66F4" w:rsidRPr="00193F4C">
        <w:t>herodias</w:t>
      </w:r>
      <w:proofErr w:type="spellEnd"/>
      <w:r w:rsidR="006A66F4">
        <w:t>)</w:t>
      </w:r>
      <w:r w:rsidR="006A66F4" w:rsidRPr="00CD14B8">
        <w:t>, river otters</w:t>
      </w:r>
      <w:r w:rsidR="006A66F4">
        <w:t xml:space="preserve"> (</w:t>
      </w:r>
      <w:proofErr w:type="spellStart"/>
      <w:r w:rsidR="006A66F4" w:rsidRPr="002611F9">
        <w:t>Lontra</w:t>
      </w:r>
      <w:proofErr w:type="spellEnd"/>
      <w:r w:rsidR="006A66F4" w:rsidRPr="002611F9">
        <w:t xml:space="preserve"> canadensis</w:t>
      </w:r>
      <w:r w:rsidR="006A66F4">
        <w:t>)</w:t>
      </w:r>
      <w:r w:rsidR="006A66F4" w:rsidRPr="00CD14B8">
        <w:t xml:space="preserve">, and grizzly bears </w:t>
      </w:r>
      <w:r w:rsidR="006A66F4">
        <w:t>(</w:t>
      </w:r>
      <w:r w:rsidR="006A66F4" w:rsidRPr="002611F9">
        <w:t>Ursus arctos horribilis</w:t>
      </w:r>
      <w:r w:rsidR="006A66F4">
        <w:t>)</w:t>
      </w:r>
      <w:commentRangeEnd w:id="46"/>
      <w:r w:rsidR="005715A8">
        <w:rPr>
          <w:rStyle w:val="CommentReference"/>
        </w:rPr>
        <w:commentReference w:id="46"/>
      </w:r>
      <w:r w:rsidR="006A66F4">
        <w:t xml:space="preserve">, </w:t>
      </w:r>
      <w:r w:rsidR="006A66F4" w:rsidRPr="00CD14B8">
        <w:t>among others</w:t>
      </w:r>
      <w:r w:rsidR="006A66F4">
        <w:t xml:space="preserve"> (National Park Service 2024)</w:t>
      </w:r>
      <w:r w:rsidR="006A66F4" w:rsidRPr="00CD14B8">
        <w:t xml:space="preserve">.  </w:t>
      </w:r>
      <w:r w:rsidR="006A66F4">
        <w:t>Today, t</w:t>
      </w:r>
      <w:r w:rsidR="006A66F4">
        <w:rPr>
          <w:rFonts w:cstheme="minorHAnsi"/>
          <w:color w:val="202122"/>
          <w:shd w:val="clear" w:color="auto" w:fill="FFFFFF"/>
        </w:rPr>
        <w:t xml:space="preserve">he river’s lower reaches flow through Sitka National Historical Park, a small national park established both in order to preserve the river and the surrounding forests as a resource for </w:t>
      </w:r>
      <w:commentRangeStart w:id="47"/>
      <w:r w:rsidR="006A66F4">
        <w:rPr>
          <w:rFonts w:cstheme="minorHAnsi"/>
          <w:color w:val="202122"/>
          <w:shd w:val="clear" w:color="auto" w:fill="FFFFFF"/>
        </w:rPr>
        <w:t xml:space="preserve">indigenous </w:t>
      </w:r>
      <w:commentRangeEnd w:id="47"/>
      <w:r w:rsidR="005715A8">
        <w:rPr>
          <w:rStyle w:val="CommentReference"/>
        </w:rPr>
        <w:commentReference w:id="47"/>
      </w:r>
      <w:r w:rsidR="006A66F4">
        <w:rPr>
          <w:rFonts w:cstheme="minorHAnsi"/>
          <w:color w:val="202122"/>
          <w:shd w:val="clear" w:color="auto" w:fill="FFFFFF"/>
        </w:rPr>
        <w:t xml:space="preserve">traditional uses, as well as due to the area’s history as a site of conflict between the </w:t>
      </w:r>
      <w:proofErr w:type="spellStart"/>
      <w:r w:rsidR="006A66F4">
        <w:rPr>
          <w:rFonts w:cstheme="minorHAnsi"/>
          <w:color w:val="202122"/>
          <w:shd w:val="clear" w:color="auto" w:fill="FFFFFF"/>
        </w:rPr>
        <w:t>Kiks.</w:t>
      </w:r>
      <w:r w:rsidR="006A66F4" w:rsidRPr="00EF3316">
        <w:rPr>
          <w:rFonts w:cstheme="minorHAnsi"/>
          <w:color w:val="202122"/>
          <w:shd w:val="clear" w:color="auto" w:fill="FFFFFF"/>
        </w:rPr>
        <w:t>á</w:t>
      </w:r>
      <w:r w:rsidR="006A66F4">
        <w:rPr>
          <w:rFonts w:cstheme="minorHAnsi"/>
          <w:color w:val="202122"/>
          <w:shd w:val="clear" w:color="auto" w:fill="FFFFFF"/>
        </w:rPr>
        <w:t>di</w:t>
      </w:r>
      <w:proofErr w:type="spellEnd"/>
      <w:r w:rsidR="006A66F4">
        <w:rPr>
          <w:rFonts w:cstheme="minorHAnsi"/>
          <w:color w:val="202122"/>
          <w:shd w:val="clear" w:color="auto" w:fill="FFFFFF"/>
        </w:rPr>
        <w:t xml:space="preserve"> clan and Russian colonizers in the 19</w:t>
      </w:r>
      <w:r w:rsidR="006A66F4" w:rsidRPr="006A66F4">
        <w:rPr>
          <w:rFonts w:cstheme="minorHAnsi"/>
          <w:color w:val="202122"/>
          <w:shd w:val="clear" w:color="auto" w:fill="FFFFFF"/>
          <w:vertAlign w:val="superscript"/>
        </w:rPr>
        <w:t>th</w:t>
      </w:r>
      <w:r w:rsidR="006A66F4">
        <w:rPr>
          <w:rFonts w:cstheme="minorHAnsi"/>
          <w:color w:val="202122"/>
          <w:shd w:val="clear" w:color="auto" w:fill="FFFFFF"/>
        </w:rPr>
        <w:t xml:space="preserve"> century. </w:t>
      </w:r>
    </w:p>
    <w:p w14:paraId="6BCB7DB2" w14:textId="49B5D42B" w:rsidR="00B425AB" w:rsidRDefault="00B425AB" w:rsidP="00074C1D">
      <w:pPr>
        <w:spacing w:line="480" w:lineRule="auto"/>
        <w:ind w:firstLine="720"/>
      </w:pPr>
      <w:r w:rsidRPr="00CD14B8">
        <w:lastRenderedPageBreak/>
        <w:t xml:space="preserve">Although pink salmon have always been abundant </w:t>
      </w:r>
      <w:r>
        <w:t>at Indian River</w:t>
      </w:r>
      <w:r w:rsidRPr="00CD14B8">
        <w:t xml:space="preserve">, their numbers have increased rapidly in the last thirty years, straining the river’s capacity to sustain not only themselves, but also other endemic aquatic species. </w:t>
      </w:r>
      <w:r>
        <w:t xml:space="preserve">Alaska Department of Fish and Game </w:t>
      </w:r>
      <w:r w:rsidR="008F0535">
        <w:t xml:space="preserve">(ADFG) </w:t>
      </w:r>
      <w:r>
        <w:t xml:space="preserve">surveys have estimated that, since 1980, pink salmon abundance has increased from between several hundred </w:t>
      </w:r>
      <w:r w:rsidR="0028194B">
        <w:t>to</w:t>
      </w:r>
      <w:r>
        <w:t xml:space="preserve"> 20,000 fish returning per year to regularly exceeding 100,000 fish annually and never less than 66,000 fish after 1996 (</w:t>
      </w:r>
      <w:proofErr w:type="spellStart"/>
      <w:r>
        <w:t>Stopha</w:t>
      </w:r>
      <w:proofErr w:type="spellEnd"/>
      <w:r>
        <w:t xml:space="preserve"> 2015). </w:t>
      </w:r>
      <w:commentRangeStart w:id="48"/>
      <w:r>
        <w:t>Large numbers of pink salmon returning in late summer</w:t>
      </w:r>
      <w:r w:rsidRPr="00CD14B8">
        <w:t xml:space="preserve"> </w:t>
      </w:r>
      <w:r>
        <w:t>when flows are often at their lowest can lead to significant reductions in dissolved oxygen concentrations in a stream, presenting a risk to other resident species and to those non-aquatic species dependent on Indian River’s productivity (Holtgrieve and Schindler 2011)</w:t>
      </w:r>
      <w:commentRangeEnd w:id="48"/>
      <w:r w:rsidR="003D318A">
        <w:rPr>
          <w:rStyle w:val="CommentReference"/>
        </w:rPr>
        <w:commentReference w:id="48"/>
      </w:r>
      <w:r>
        <w:t xml:space="preserve">. </w:t>
      </w:r>
    </w:p>
    <w:p w14:paraId="057ABDD2" w14:textId="46435409" w:rsidR="00B425AB" w:rsidRPr="00B425AB" w:rsidRDefault="00B425AB" w:rsidP="00074C1D">
      <w:pPr>
        <w:spacing w:line="480" w:lineRule="auto"/>
        <w:ind w:firstLine="720"/>
      </w:pPr>
      <w:r w:rsidRPr="00CD14B8">
        <w:t xml:space="preserve">Less than a mile from the mouth of </w:t>
      </w:r>
      <w:r w:rsidRPr="00CF3314">
        <w:t>the Indian River</w:t>
      </w:r>
      <w:r w:rsidRPr="00CD14B8">
        <w:t xml:space="preserve">, the not-for-profit Sitka Sound Science Center operates the Sheldon Jackson Hatchery. </w:t>
      </w:r>
      <w:r>
        <w:t xml:space="preserve">The hatchery was originally established in 1975 by the Sheldon Jackson College, </w:t>
      </w:r>
      <w:r w:rsidR="00C4294D">
        <w:t xml:space="preserve">the </w:t>
      </w:r>
      <w:r>
        <w:t xml:space="preserve">final iteration of </w:t>
      </w:r>
      <w:r w:rsidR="00FE1FE1">
        <w:rPr>
          <w:rFonts w:cstheme="minorHAnsi"/>
          <w:color w:val="202122"/>
          <w:shd w:val="clear" w:color="auto" w:fill="FFFFFF"/>
        </w:rPr>
        <w:t>a hybrid Indian re-education facility and utopian planned community adjacent to the Indian River, founded in 1888 by the Presbyterian missionary Sheldon Jackson</w:t>
      </w:r>
      <w:r w:rsidR="00FE1FE1">
        <w:t xml:space="preserve"> </w:t>
      </w:r>
      <w:r w:rsidR="00C4294D">
        <w:t>(</w:t>
      </w:r>
      <w:r w:rsidR="00C4294D">
        <w:rPr>
          <w:rFonts w:cstheme="minorHAnsi"/>
          <w:color w:val="202122"/>
          <w:shd w:val="clear" w:color="auto" w:fill="FFFFFF"/>
        </w:rPr>
        <w:t>Thornton 1998</w:t>
      </w:r>
      <w:r w:rsidR="00C4294D">
        <w:t>)</w:t>
      </w:r>
      <w:r>
        <w:t xml:space="preserve">. </w:t>
      </w:r>
      <w:r w:rsidRPr="00CD14B8">
        <w:t>The hatchery rears and releases 3 million pink, 3 million chum, and 250,000 coho salmon on site each year. The linkages between these hatchery</w:t>
      </w:r>
      <w:r>
        <w:t>-</w:t>
      </w:r>
      <w:r w:rsidRPr="00CD14B8">
        <w:t>bred pink salmon and the wild population</w:t>
      </w:r>
      <w:r>
        <w:t xml:space="preserve">s at Indian River </w:t>
      </w:r>
      <w:r w:rsidRPr="00CD14B8">
        <w:t xml:space="preserve">run deep. The initial broodstock of </w:t>
      </w:r>
      <w:r>
        <w:t>hatchery</w:t>
      </w:r>
      <w:r w:rsidRPr="00CD14B8">
        <w:t xml:space="preserve"> pink salmon were sourced from </w:t>
      </w:r>
      <w:r>
        <w:t xml:space="preserve">the Indian River (even years) and </w:t>
      </w:r>
      <w:r w:rsidRPr="00CD14B8">
        <w:t>nearby Starrigavan Creek</w:t>
      </w:r>
      <w:r>
        <w:t xml:space="preserve"> (odd years)</w:t>
      </w:r>
      <w:r w:rsidRPr="00CD14B8">
        <w:t>.</w:t>
      </w:r>
      <w:r>
        <w:t xml:space="preserve"> T</w:t>
      </w:r>
      <w:r w:rsidRPr="00CD14B8">
        <w:t xml:space="preserve">he hatchery owns </w:t>
      </w:r>
      <w:r>
        <w:t xml:space="preserve">senior </w:t>
      </w:r>
      <w:r w:rsidRPr="00CD14B8">
        <w:t>right</w:t>
      </w:r>
      <w:r>
        <w:t>s</w:t>
      </w:r>
      <w:r w:rsidRPr="00CD14B8">
        <w:t xml:space="preserve"> to divert water from </w:t>
      </w:r>
      <w:r>
        <w:t>Indian River</w:t>
      </w:r>
      <w:r w:rsidRPr="00CD14B8">
        <w:t>, upstream of Sitka National Historical Park</w:t>
      </w:r>
      <w:r>
        <w:t xml:space="preserve">, dating back to the </w:t>
      </w:r>
      <w:r w:rsidR="009508A7">
        <w:t>college’s</w:t>
      </w:r>
      <w:r>
        <w:t xml:space="preserve"> establishment</w:t>
      </w:r>
      <w:r w:rsidRPr="00CD14B8">
        <w:t>. This water is used to rear salmon fry, which imprint on its distinct chemical signature</w:t>
      </w:r>
      <w:r w:rsidR="009508A7">
        <w:t>, and d</w:t>
      </w:r>
      <w:r w:rsidRPr="00CD14B8">
        <w:t xml:space="preserve">uring spawning season, </w:t>
      </w:r>
      <w:r w:rsidR="009508A7">
        <w:t xml:space="preserve">when </w:t>
      </w:r>
      <w:r w:rsidRPr="00CD14B8">
        <w:t xml:space="preserve">more of this diverted </w:t>
      </w:r>
      <w:r>
        <w:t>Indian River w</w:t>
      </w:r>
      <w:r w:rsidRPr="00CD14B8">
        <w:t xml:space="preserve">ater is </w:t>
      </w:r>
      <w:r w:rsidR="009508A7">
        <w:t>releas</w:t>
      </w:r>
      <w:r w:rsidRPr="00CD14B8">
        <w:t xml:space="preserve">ed into the bay near the hatchery in order to attract returning hatchery fish for the purposes of cost recovery. </w:t>
      </w:r>
      <w:r w:rsidR="00C4294D">
        <w:t xml:space="preserve">All pink salmon released by the hatchery are subject to a process called otolith marking, in which </w:t>
      </w:r>
      <w:r w:rsidR="00235D0E">
        <w:t xml:space="preserve">small carbonate bodies located </w:t>
      </w:r>
      <w:commentRangeStart w:id="49"/>
      <w:r w:rsidR="00235D0E">
        <w:t xml:space="preserve">in the inner of fishes </w:t>
      </w:r>
      <w:commentRangeEnd w:id="49"/>
      <w:r w:rsidR="003D318A">
        <w:rPr>
          <w:rStyle w:val="CommentReference"/>
        </w:rPr>
        <w:commentReference w:id="49"/>
      </w:r>
      <w:r w:rsidR="00235D0E">
        <w:t>are marked with a distinct pattern corresponding to their hatchery of origin (</w:t>
      </w:r>
      <w:proofErr w:type="spellStart"/>
      <w:r w:rsidR="00235D0E">
        <w:t>Stopha</w:t>
      </w:r>
      <w:proofErr w:type="spellEnd"/>
      <w:r w:rsidR="00235D0E">
        <w:t xml:space="preserve"> 2015). During their incubation, salmon</w:t>
      </w:r>
      <w:r w:rsidR="00C4294D">
        <w:t xml:space="preserve"> eggs are exposed to a carefully controlled regime of dry</w:t>
      </w:r>
      <w:r w:rsidR="00235D0E">
        <w:t xml:space="preserve"> </w:t>
      </w:r>
      <w:r w:rsidR="00235D0E">
        <w:lastRenderedPageBreak/>
        <w:t>periods</w:t>
      </w:r>
      <w:r w:rsidR="00C4294D">
        <w:t xml:space="preserve"> </w:t>
      </w:r>
      <w:r w:rsidR="00235D0E">
        <w:t>and periods submerged in water, which leaves the desired pattern on the otoliths of each fish</w:t>
      </w:r>
      <w:r w:rsidR="00D27612">
        <w:t xml:space="preserve"> (Alaska Department of Fish and Game 2024b)</w:t>
      </w:r>
      <w:r w:rsidR="00235D0E">
        <w:t xml:space="preserve">. </w:t>
      </w:r>
      <w:r w:rsidR="00D27612">
        <w:t xml:space="preserve">Through these marked otoliths, biologists are able to determine whether </w:t>
      </w:r>
      <w:ins w:id="50" w:author="Mark Scheuerell" w:date="2025-01-14T15:06:00Z" w16du:dateUtc="2025-01-14T23:06:00Z">
        <w:r w:rsidR="003D318A">
          <w:t xml:space="preserve">adult </w:t>
        </w:r>
      </w:ins>
      <w:r w:rsidR="00D27612">
        <w:t>fish sampled in the Indian River are of hatchery or wild origin. S</w:t>
      </w:r>
      <w:r w:rsidR="00AA2C49">
        <w:t>urveying efforts</w:t>
      </w:r>
      <w:r w:rsidR="00D27612">
        <w:t xml:space="preserve"> at Indian rive</w:t>
      </w:r>
      <w:r w:rsidR="00DA2F66">
        <w:t>r ha</w:t>
      </w:r>
      <w:r w:rsidR="00AA2C49">
        <w:t>ve</w:t>
      </w:r>
      <w:r w:rsidR="00DA2F66">
        <w:t xml:space="preserve"> at times found stray pink salmon from Sheldon Jackson Hatchery making up </w:t>
      </w:r>
      <w:commentRangeStart w:id="51"/>
      <w:r w:rsidR="00DA2F66">
        <w:t xml:space="preserve">33.3% </w:t>
      </w:r>
      <w:commentRangeEnd w:id="51"/>
      <w:r w:rsidR="003D318A">
        <w:rPr>
          <w:rStyle w:val="CommentReference"/>
        </w:rPr>
        <w:commentReference w:id="51"/>
      </w:r>
      <w:r w:rsidR="00DA2F66">
        <w:t>of all individuals sampled in a given year. However, rate</w:t>
      </w:r>
      <w:r w:rsidR="00AA2C49">
        <w:t>s</w:t>
      </w:r>
      <w:r w:rsidR="00DA2F66">
        <w:t xml:space="preserve"> observed var</w:t>
      </w:r>
      <w:r w:rsidR="00AA2C49">
        <w:t>y</w:t>
      </w:r>
      <w:r w:rsidR="00DA2F66">
        <w:t xml:space="preserve"> considerably, perhaps due to the time of year pink salmon are sampled, with some </w:t>
      </w:r>
      <w:r w:rsidR="00AA2C49">
        <w:t>survey</w:t>
      </w:r>
      <w:r w:rsidR="00991C6B">
        <w:t>s</w:t>
      </w:r>
      <w:r w:rsidR="00DA2F66">
        <w:t xml:space="preserve"> </w:t>
      </w:r>
      <w:r w:rsidR="00991C6B">
        <w:t>observing</w:t>
      </w:r>
      <w:r w:rsidR="00942C32">
        <w:t xml:space="preserve"> rates of straying closer to 10% </w:t>
      </w:r>
      <w:r w:rsidR="00DA2F66">
        <w:t>(Gende and Carter 2015)</w:t>
      </w:r>
      <w:r w:rsidR="00942C32">
        <w:t xml:space="preserve">. </w:t>
      </w:r>
    </w:p>
    <w:p w14:paraId="139126C0" w14:textId="2D73AC9F" w:rsidR="007F7EBD" w:rsidRDefault="00303339" w:rsidP="00074C1D">
      <w:pPr>
        <w:spacing w:line="480" w:lineRule="auto"/>
        <w:ind w:firstLine="720"/>
      </w:pPr>
      <w:r>
        <w:rPr>
          <w:rFonts w:cstheme="minorHAnsi"/>
          <w:color w:val="202122"/>
          <w:shd w:val="clear" w:color="auto" w:fill="FFFFFF"/>
        </w:rPr>
        <w:t xml:space="preserve">The history of the Indian River and of Sitka National Historical Park is of particular relevance to this work. Since time immemorial the stream has been a fishing camp and harvesting site for the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clan, particularly valued for its close proximity to the clan’s winter villages, as well as for hosting runs of four Pacific salmon species (Thornton 1998). </w:t>
      </w:r>
      <w:r w:rsidR="008F6945">
        <w:rPr>
          <w:rFonts w:cstheme="minorHAnsi"/>
          <w:color w:val="202122"/>
          <w:shd w:val="clear" w:color="auto" w:fill="FFFFFF"/>
        </w:rPr>
        <w:t xml:space="preserve">In 1804 </w:t>
      </w:r>
      <w:r w:rsidR="00EC4F69">
        <w:rPr>
          <w:rFonts w:cstheme="minorHAnsi"/>
          <w:color w:val="202122"/>
          <w:shd w:val="clear" w:color="auto" w:fill="FFFFFF"/>
        </w:rPr>
        <w:t>a</w:t>
      </w:r>
      <w:r w:rsidR="008F6945">
        <w:rPr>
          <w:rFonts w:cstheme="minorHAnsi"/>
          <w:color w:val="202122"/>
          <w:shd w:val="clear" w:color="auto" w:fill="FFFFFF"/>
        </w:rPr>
        <w:t xml:space="preserve"> battle</w:t>
      </w:r>
      <w:r w:rsidR="00EC4F69">
        <w:rPr>
          <w:rFonts w:cstheme="minorHAnsi"/>
          <w:color w:val="202122"/>
          <w:shd w:val="clear" w:color="auto" w:fill="FFFFFF"/>
        </w:rPr>
        <w:t xml:space="preserve"> occurred near the mouth of Indian River</w:t>
      </w:r>
      <w:r w:rsidR="008F6945">
        <w:rPr>
          <w:rFonts w:cstheme="minorHAnsi"/>
          <w:color w:val="202122"/>
          <w:shd w:val="clear" w:color="auto" w:fill="FFFFFF"/>
        </w:rPr>
        <w:t xml:space="preserve"> between native Tlingit and Russian colonizers</w:t>
      </w:r>
      <w:r w:rsidR="00EC4F69">
        <w:rPr>
          <w:rFonts w:cstheme="minorHAnsi"/>
          <w:color w:val="202122"/>
          <w:shd w:val="clear" w:color="auto" w:fill="FFFFFF"/>
        </w:rPr>
        <w:t xml:space="preserve">. The eventual Tlingit retreat led to the establishment of a Russian presence in Sitka until the cessation of Alaska to the United States in 1867 (National Park Service 2024). By the time of the cessation, </w:t>
      </w:r>
      <w:r w:rsidR="001C5228">
        <w:rPr>
          <w:rFonts w:cstheme="minorHAnsi"/>
          <w:color w:val="202122"/>
          <w:shd w:val="clear" w:color="auto" w:fill="FFFFFF"/>
        </w:rPr>
        <w:t>tensions between Russians</w:t>
      </w:r>
      <w:r w:rsidR="00EC4F69">
        <w:rPr>
          <w:rFonts w:cstheme="minorHAnsi"/>
          <w:color w:val="202122"/>
          <w:shd w:val="clear" w:color="auto" w:fill="FFFFFF"/>
        </w:rPr>
        <w:t xml:space="preserve"> </w:t>
      </w:r>
      <w:r w:rsidR="001C5228">
        <w:rPr>
          <w:rFonts w:cstheme="minorHAnsi"/>
          <w:color w:val="202122"/>
          <w:shd w:val="clear" w:color="auto" w:fill="FFFFFF"/>
        </w:rPr>
        <w:t xml:space="preserve">and Tlingit had relaxed, with clan members once again making use of the river and surrounding area for subsistence. After 1867, white settlers from the United States established homesteads along the Indian River, dug mines in the upper reaches of the river valley, and built roads and bridges along its course. </w:t>
      </w:r>
      <w:r w:rsidR="00FE1FE1">
        <w:rPr>
          <w:rFonts w:cstheme="minorHAnsi"/>
          <w:color w:val="202122"/>
          <w:shd w:val="clear" w:color="auto" w:fill="FFFFFF"/>
        </w:rPr>
        <w:t xml:space="preserve">It </w:t>
      </w:r>
      <w:del w:id="52" w:author="Mark Scheuerell" w:date="2025-01-14T15:07:00Z" w16du:dateUtc="2025-01-14T23:07:00Z">
        <w:r w:rsidR="00FE1FE1" w:rsidDel="003D318A">
          <w:rPr>
            <w:rFonts w:cstheme="minorHAnsi"/>
            <w:color w:val="202122"/>
            <w:shd w:val="clear" w:color="auto" w:fill="FFFFFF"/>
          </w:rPr>
          <w:delText>is</w:delText>
        </w:r>
        <w:r w:rsidR="001C5228" w:rsidDel="003D318A">
          <w:rPr>
            <w:rFonts w:cstheme="minorHAnsi"/>
            <w:color w:val="202122"/>
            <w:shd w:val="clear" w:color="auto" w:fill="FFFFFF"/>
          </w:rPr>
          <w:delText xml:space="preserve"> </w:delText>
        </w:r>
      </w:del>
      <w:ins w:id="53" w:author="Mark Scheuerell" w:date="2025-01-14T15:07:00Z" w16du:dateUtc="2025-01-14T23:07:00Z">
        <w:r w:rsidR="003D318A">
          <w:rPr>
            <w:rFonts w:cstheme="minorHAnsi"/>
            <w:color w:val="202122"/>
            <w:shd w:val="clear" w:color="auto" w:fill="FFFFFF"/>
          </w:rPr>
          <w:t xml:space="preserve">was </w:t>
        </w:r>
      </w:ins>
      <w:r w:rsidR="001C5228">
        <w:rPr>
          <w:rFonts w:cstheme="minorHAnsi"/>
          <w:color w:val="202122"/>
          <w:shd w:val="clear" w:color="auto" w:fill="FFFFFF"/>
        </w:rPr>
        <w:t xml:space="preserve">during this period </w:t>
      </w:r>
      <w:r w:rsidR="00C4294D">
        <w:rPr>
          <w:rFonts w:cstheme="minorHAnsi"/>
          <w:color w:val="202122"/>
          <w:shd w:val="clear" w:color="auto" w:fill="FFFFFF"/>
        </w:rPr>
        <w:t xml:space="preserve">that </w:t>
      </w:r>
      <w:r w:rsidR="00AA2C49">
        <w:rPr>
          <w:rFonts w:cstheme="minorHAnsi"/>
          <w:color w:val="202122"/>
          <w:shd w:val="clear" w:color="auto" w:fill="FFFFFF"/>
        </w:rPr>
        <w:t>Sheldon Jackson College</w:t>
      </w:r>
      <w:r w:rsidR="00C4294D">
        <w:rPr>
          <w:rFonts w:cstheme="minorHAnsi"/>
          <w:color w:val="202122"/>
          <w:shd w:val="clear" w:color="auto" w:fill="FFFFFF"/>
        </w:rPr>
        <w:t xml:space="preserve"> </w:t>
      </w:r>
      <w:del w:id="54" w:author="Mark Scheuerell" w:date="2025-01-14T15:07:00Z" w16du:dateUtc="2025-01-14T23:07:00Z">
        <w:r w:rsidR="00C4294D" w:rsidDel="003D318A">
          <w:rPr>
            <w:rFonts w:cstheme="minorHAnsi"/>
            <w:color w:val="202122"/>
            <w:shd w:val="clear" w:color="auto" w:fill="FFFFFF"/>
          </w:rPr>
          <w:delText xml:space="preserve">is </w:delText>
        </w:r>
      </w:del>
      <w:ins w:id="55" w:author="Mark Scheuerell" w:date="2025-01-14T15:07:00Z" w16du:dateUtc="2025-01-14T23:07:00Z">
        <w:r w:rsidR="003D318A">
          <w:rPr>
            <w:rFonts w:cstheme="minorHAnsi"/>
            <w:color w:val="202122"/>
            <w:shd w:val="clear" w:color="auto" w:fill="FFFFFF"/>
          </w:rPr>
          <w:t xml:space="preserve">was </w:t>
        </w:r>
      </w:ins>
      <w:r w:rsidR="00C4294D">
        <w:rPr>
          <w:rFonts w:cstheme="minorHAnsi"/>
          <w:color w:val="202122"/>
          <w:shd w:val="clear" w:color="auto" w:fill="FFFFFF"/>
        </w:rPr>
        <w:t>established</w:t>
      </w:r>
      <w:r w:rsidR="001C5228">
        <w:rPr>
          <w:rFonts w:cstheme="minorHAnsi"/>
          <w:color w:val="202122"/>
          <w:shd w:val="clear" w:color="auto" w:fill="FFFFFF"/>
        </w:rPr>
        <w:t>.</w:t>
      </w:r>
      <w:r w:rsidR="00BC636E">
        <w:rPr>
          <w:rFonts w:cstheme="minorHAnsi"/>
          <w:color w:val="202122"/>
          <w:shd w:val="clear" w:color="auto" w:fill="FFFFFF"/>
        </w:rPr>
        <w:t xml:space="preserve"> These disparate uses of the area surrounding Indian River led to conflict between whites and native Alaskans, and eventually necessitated legislation</w:t>
      </w:r>
      <w:r w:rsidR="00B500F1">
        <w:rPr>
          <w:rFonts w:cstheme="minorHAnsi"/>
          <w:color w:val="202122"/>
          <w:shd w:val="clear" w:color="auto" w:fill="FFFFFF"/>
        </w:rPr>
        <w:t xml:space="preserve"> in 1890 which</w:t>
      </w:r>
      <w:r w:rsidR="00BC636E">
        <w:rPr>
          <w:rFonts w:cstheme="minorHAnsi"/>
          <w:color w:val="202122"/>
          <w:shd w:val="clear" w:color="auto" w:fill="FFFFFF"/>
        </w:rPr>
        <w:t xml:space="preserve"> set aside 50 acres along the lower reached of the stream as a public park</w:t>
      </w:r>
      <w:r w:rsidR="00B500F1">
        <w:rPr>
          <w:rFonts w:cstheme="minorHAnsi"/>
          <w:color w:val="202122"/>
          <w:shd w:val="clear" w:color="auto" w:fill="FFFFFF"/>
        </w:rPr>
        <w:t>, before being declared a National Monument in 1910</w:t>
      </w:r>
      <w:r w:rsidR="00BF1613">
        <w:rPr>
          <w:rFonts w:cstheme="minorHAnsi"/>
          <w:color w:val="202122"/>
          <w:shd w:val="clear" w:color="auto" w:fill="FFFFFF"/>
        </w:rPr>
        <w:t xml:space="preserve"> and then a National Historical Park in 1972</w:t>
      </w:r>
      <w:r w:rsidR="00B500F1">
        <w:rPr>
          <w:rFonts w:cstheme="minorHAnsi"/>
          <w:color w:val="202122"/>
          <w:shd w:val="clear" w:color="auto" w:fill="FFFFFF"/>
        </w:rPr>
        <w:t xml:space="preserve"> (Thornton 1998</w:t>
      </w:r>
      <w:r w:rsidR="00BF1613">
        <w:rPr>
          <w:rFonts w:cstheme="minorHAnsi"/>
          <w:color w:val="202122"/>
          <w:shd w:val="clear" w:color="auto" w:fill="FFFFFF"/>
        </w:rPr>
        <w:t xml:space="preserve">, </w:t>
      </w:r>
      <w:proofErr w:type="spellStart"/>
      <w:r w:rsidR="00BF1613">
        <w:t>Antonson</w:t>
      </w:r>
      <w:proofErr w:type="spellEnd"/>
      <w:r w:rsidR="00BF1613">
        <w:t xml:space="preserve"> and </w:t>
      </w:r>
      <w:proofErr w:type="spellStart"/>
      <w:r w:rsidR="00BF1613">
        <w:t>Hanable</w:t>
      </w:r>
      <w:proofErr w:type="spellEnd"/>
      <w:r w:rsidR="00BF1613">
        <w:t xml:space="preserve"> 1987</w:t>
      </w:r>
      <w:r w:rsidR="00B500F1">
        <w:rPr>
          <w:rFonts w:cstheme="minorHAnsi"/>
          <w:color w:val="202122"/>
          <w:shd w:val="clear" w:color="auto" w:fill="FFFFFF"/>
        </w:rPr>
        <w:t>).</w:t>
      </w:r>
      <w:r w:rsidR="007F7EBD">
        <w:t xml:space="preserve"> </w:t>
      </w:r>
    </w:p>
    <w:p w14:paraId="2C1B4581" w14:textId="77777777" w:rsidR="002D5A25" w:rsidRDefault="007F7EBD" w:rsidP="00074C1D">
      <w:pPr>
        <w:spacing w:line="480" w:lineRule="auto"/>
        <w:ind w:firstLine="720"/>
      </w:pPr>
      <w:r>
        <w:t xml:space="preserve">The </w:t>
      </w:r>
      <w:r w:rsidR="00151047">
        <w:t xml:space="preserve">relatively low numbers of spawning pink salmon observed </w:t>
      </w:r>
      <w:r w:rsidR="00200CF4">
        <w:t xml:space="preserve">at Indian River </w:t>
      </w:r>
      <w:r w:rsidR="00151047">
        <w:t xml:space="preserve">in the 1980s may themselves be historically atypical. </w:t>
      </w:r>
      <w:r w:rsidR="00200CF4">
        <w:t xml:space="preserve">During World War II, US Navy contractors began dredging sand and </w:t>
      </w:r>
      <w:r w:rsidR="00200CF4">
        <w:lastRenderedPageBreak/>
        <w:t xml:space="preserve">gravel from the river bed, as well as from a wooded island at the river’s mouth, in order to build fortifications on nearby </w:t>
      </w:r>
      <w:proofErr w:type="spellStart"/>
      <w:r w:rsidR="00200CF4">
        <w:t>Japonski</w:t>
      </w:r>
      <w:proofErr w:type="spellEnd"/>
      <w:r w:rsidR="00200CF4">
        <w:t xml:space="preserve"> Island. Park service officials at the time believed that the removal of gravel contributed to several severe floods</w:t>
      </w:r>
      <w:r w:rsidR="003A44FC">
        <w:t xml:space="preserve"> between 1940 and 1960 (</w:t>
      </w:r>
      <w:proofErr w:type="spellStart"/>
      <w:r w:rsidR="003A44FC">
        <w:t>Antonson</w:t>
      </w:r>
      <w:proofErr w:type="spellEnd"/>
      <w:r w:rsidR="003A44FC">
        <w:t xml:space="preserve"> and </w:t>
      </w:r>
      <w:proofErr w:type="spellStart"/>
      <w:r w:rsidR="003A44FC">
        <w:t>Hanable</w:t>
      </w:r>
      <w:proofErr w:type="spellEnd"/>
      <w:r w:rsidR="003A44FC">
        <w:t xml:space="preserve"> 1987). Even with the completion of said military fortifications, gravel removal would continue in the Indian River delta intermittently until 1960</w:t>
      </w:r>
      <w:r w:rsidR="00200CF4">
        <w:t xml:space="preserve">. </w:t>
      </w:r>
      <w:r w:rsidR="008A6D30">
        <w:t>This gravel removal and the accompanying floods had profound effects on the geomorphology of the reaches of Indian River located in what is now Sitka National Historical Park, shifting the mouth of the river and stripping away lowlands near the river’s banks</w:t>
      </w:r>
      <w:r w:rsidR="00905CAA">
        <w:t>,</w:t>
      </w:r>
      <w:r w:rsidR="003A44FC">
        <w:t xml:space="preserve"> impacting the quality of riparian habitat. </w:t>
      </w:r>
      <w:proofErr w:type="spellStart"/>
      <w:r w:rsidR="003A44FC">
        <w:rPr>
          <w:rFonts w:cstheme="minorHAnsi"/>
          <w:color w:val="202122"/>
          <w:shd w:val="clear" w:color="auto" w:fill="FFFFFF"/>
        </w:rPr>
        <w:t>Kiks.</w:t>
      </w:r>
      <w:r w:rsidR="003A44FC" w:rsidRPr="00EF3316">
        <w:rPr>
          <w:rFonts w:cstheme="minorHAnsi"/>
          <w:color w:val="202122"/>
          <w:shd w:val="clear" w:color="auto" w:fill="FFFFFF"/>
        </w:rPr>
        <w:t>á</w:t>
      </w:r>
      <w:r w:rsidR="003A44FC">
        <w:rPr>
          <w:rFonts w:cstheme="minorHAnsi"/>
          <w:color w:val="202122"/>
          <w:shd w:val="clear" w:color="auto" w:fill="FFFFFF"/>
        </w:rPr>
        <w:t>di</w:t>
      </w:r>
      <w:proofErr w:type="spellEnd"/>
      <w:r w:rsidR="003A44FC">
        <w:rPr>
          <w:rFonts w:cstheme="minorHAnsi"/>
          <w:color w:val="202122"/>
          <w:shd w:val="clear" w:color="auto" w:fill="FFFFFF"/>
        </w:rPr>
        <w:t xml:space="preserve"> </w:t>
      </w:r>
      <w:r w:rsidR="003A44FC">
        <w:t>elders have recalled that, prior to these dredging operations, the pink salmon runs at Indian Riv</w:t>
      </w:r>
      <w:r w:rsidR="00B2679B">
        <w:t>er were so numerous that “it seemed like you should just be able to walk across the river on the humpies [pink salmon]”</w:t>
      </w:r>
      <w:r w:rsidR="003A44FC">
        <w:t xml:space="preserve"> </w:t>
      </w:r>
      <w:r w:rsidR="008A6D30">
        <w:t xml:space="preserve">(Thornton 1998).  </w:t>
      </w:r>
      <w:r w:rsidR="00991C6B">
        <w:t>I</w:t>
      </w:r>
      <w:r w:rsidR="00B2679B">
        <w:t>t is altogether possible that high pink salmon abundances observed in recent years are not an exception but a return to historic levels.</w:t>
      </w:r>
    </w:p>
    <w:p w14:paraId="086DC042" w14:textId="77777777" w:rsidR="00321E7D" w:rsidRDefault="002D5A25" w:rsidP="00074C1D">
      <w:pPr>
        <w:spacing w:line="480" w:lineRule="auto"/>
        <w:ind w:firstLine="720"/>
      </w:pPr>
      <w:r>
        <w:t>With all this in mind, how might park service officials determine whether the abundances of pink salmon observed in recent years at Indian River are within some natural range of variation?</w:t>
      </w:r>
      <w:r w:rsidR="00B974D6">
        <w:t xml:space="preserve"> Building a baseline picture of pink salmon behavior in the wider region would provide a useful basis of comparison. Happily, ADFG has monitored pink salmon streams in southeast Alaska as far back as 1960, for the purpose of managing escapement and regulating the fishery. </w:t>
      </w:r>
      <w:r w:rsidR="00732E24">
        <w:t>This monitoring effort surveys 714 pink salmon index streams throughout the Alaska panhandle via fixed wing aircraft, with a randomly selected subset of those streams surveyed subject to foot counts for validation (A. Dupuis, personal communication, August 19, 2024).</w:t>
      </w:r>
      <w:r w:rsidR="00D87570">
        <w:t xml:space="preserve"> Of these 714 index streams, ADFG places 35 within the “Northern Southeast – Outside” subregion, </w:t>
      </w:r>
      <w:r w:rsidR="00661169">
        <w:t xml:space="preserve">the neighborhood of Sitka and the Indian River </w:t>
      </w:r>
      <w:r w:rsidR="00787B82">
        <w:t>which includes</w:t>
      </w:r>
      <w:r w:rsidR="00D87570">
        <w:t xml:space="preserve"> the ocean-facing coasts of </w:t>
      </w:r>
      <w:r w:rsidR="00787B82">
        <w:t xml:space="preserve">Baranof and </w:t>
      </w:r>
      <w:proofErr w:type="spellStart"/>
      <w:r w:rsidR="00787B82">
        <w:t>Chicagof</w:t>
      </w:r>
      <w:proofErr w:type="spellEnd"/>
      <w:r w:rsidR="00787B82">
        <w:t xml:space="preserve"> Islands, as well as a few smaller islands in the vicinity.</w:t>
      </w:r>
      <w:r w:rsidR="007F381E">
        <w:t xml:space="preserve"> </w:t>
      </w:r>
      <w:r w:rsidR="00661169">
        <w:t>Broadly speaking, peak pink salmon escapement has been on the rise throughout th</w:t>
      </w:r>
      <w:r w:rsidR="00321E7D">
        <w:t>is</w:t>
      </w:r>
      <w:r w:rsidR="00661169">
        <w:t xml:space="preserve"> </w:t>
      </w:r>
      <w:r w:rsidR="00321E7D">
        <w:t>sub</w:t>
      </w:r>
      <w:r w:rsidR="00661169">
        <w:t>region since approximately 1990</w:t>
      </w:r>
      <w:r w:rsidR="005961EA">
        <w:t xml:space="preserve">, while </w:t>
      </w:r>
      <w:r w:rsidR="00D2192D">
        <w:t xml:space="preserve">relative </w:t>
      </w:r>
      <w:r w:rsidR="005961EA">
        <w:t xml:space="preserve">variability in year-to-year returns has declined during the same time period. </w:t>
      </w:r>
    </w:p>
    <w:p w14:paraId="4265FCA9" w14:textId="3E7BE6B0" w:rsidR="00F725D2" w:rsidRDefault="00321E7D" w:rsidP="00D85CDC">
      <w:pPr>
        <w:spacing w:line="480" w:lineRule="auto"/>
        <w:ind w:firstLine="720"/>
      </w:pPr>
      <w:r>
        <w:lastRenderedPageBreak/>
        <w:t xml:space="preserve">Using statistical modeling, it is possible to dig deeper into what these ADFG </w:t>
      </w:r>
      <w:ins w:id="56" w:author="Mark Scheuerell [2]" w:date="2025-01-14T16:07:00Z" w16du:dateUtc="2025-01-15T00:07:00Z">
        <w:r w:rsidR="00EF1852">
          <w:t xml:space="preserve">data </w:t>
        </w:r>
      </w:ins>
      <w:r>
        <w:t>say about the state of pink salmon populations in the vicinity of Sitka. Multivariate autoregressive state-space (MARSS) model</w:t>
      </w:r>
      <w:r w:rsidR="00BB7611">
        <w:t>s are particularly well suited for parsing long running time series data like ADFG’s pink salmon surveys for two reasons</w:t>
      </w:r>
      <w:r w:rsidR="00C564DA">
        <w:t>. First,</w:t>
      </w:r>
      <w:r w:rsidR="00BB7611">
        <w:t xml:space="preserve"> MARSS models are designed to mathematically distinguish inconsistencies in observations from variation in the underlying</w:t>
      </w:r>
      <w:r w:rsidR="00FA4A36">
        <w:t xml:space="preserve"> state of a system (</w:t>
      </w:r>
      <w:r w:rsidR="00C564DA">
        <w:t>in this case</w:t>
      </w:r>
      <w:r w:rsidR="00FA4A36">
        <w:t xml:space="preserve"> the underlying state</w:t>
      </w:r>
      <w:r w:rsidR="00C564DA">
        <w:t xml:space="preserve"> </w:t>
      </w:r>
      <w:r w:rsidR="00FA4A36">
        <w:t xml:space="preserve">refers to </w:t>
      </w:r>
      <w:r w:rsidR="00C564DA">
        <w:t>the</w:t>
      </w:r>
      <w:r w:rsidR="00FA4A36">
        <w:t xml:space="preserve"> actual population</w:t>
      </w:r>
      <w:r w:rsidR="00C564DA">
        <w:t xml:space="preserve"> of pink salmon in a stream</w:t>
      </w:r>
      <w:r w:rsidR="00FA4A36">
        <w:t>)</w:t>
      </w:r>
      <w:r w:rsidR="00C564DA">
        <w:t>.</w:t>
      </w:r>
      <w:r w:rsidR="00BB7611">
        <w:t xml:space="preserve"> </w:t>
      </w:r>
      <w:r w:rsidR="00C564DA">
        <w:t>This</w:t>
      </w:r>
      <w:r w:rsidR="007A1247">
        <w:t xml:space="preserve"> </w:t>
      </w:r>
      <w:r w:rsidR="00C564DA">
        <w:t>is useful when parsing data collected by different observers operating in differing conditions (weather, time of day, time of year, etc.), where those conditions likely bias the observations being made. Second,</w:t>
      </w:r>
      <w:r w:rsidR="00BB7611">
        <w:t xml:space="preserve"> MARSS models allow for gaps in the time series</w:t>
      </w:r>
      <w:r w:rsidR="00C564DA">
        <w:t xml:space="preserve"> of observations to occur, while retaining the ability to make inferences about th</w:t>
      </w:r>
      <w:r w:rsidR="00FA4A36">
        <w:t>e</w:t>
      </w:r>
      <w:r w:rsidR="00C564DA">
        <w:t xml:space="preserve"> underlying </w:t>
      </w:r>
      <w:r w:rsidR="00FA4A36">
        <w:t>state</w:t>
      </w:r>
      <w:r w:rsidR="00C564DA">
        <w:t xml:space="preserve"> (Holmes et al. 2012). </w:t>
      </w:r>
      <w:r w:rsidR="007A1247">
        <w:t>While</w:t>
      </w:r>
      <w:r w:rsidR="00C564DA">
        <w:t xml:space="preserve"> ADFG’s surveys of </w:t>
      </w:r>
      <w:r w:rsidR="007A1247">
        <w:t xml:space="preserve">pink salmon </w:t>
      </w:r>
      <w:r w:rsidR="00C564DA">
        <w:t>index streams are</w:t>
      </w:r>
      <w:r w:rsidR="007A1247">
        <w:t xml:space="preserve"> consistent from 1960 onward</w:t>
      </w:r>
      <w:r w:rsidR="00C564DA">
        <w:t>, records of pink salmon at Indian River contain some years with no observations</w:t>
      </w:r>
      <w:r w:rsidR="007A1247">
        <w:t xml:space="preserve">, making this second feature of MARSS models </w:t>
      </w:r>
      <w:r w:rsidR="00FA4A36">
        <w:t>especial</w:t>
      </w:r>
      <w:r w:rsidR="007A1247">
        <w:t>ly valuable to this research.</w:t>
      </w:r>
      <w:r w:rsidR="00FC5FE0">
        <w:t xml:space="preserve"> MARSS models make it possible to estimate the annual abundance of pink salmon at Indian River and to then compare those estimates to pink salmon abundance in neighboring streams. Th</w:t>
      </w:r>
      <w:r w:rsidR="00395C60">
        <w:t xml:space="preserve">ese models </w:t>
      </w:r>
      <w:r w:rsidR="00FC5FE0">
        <w:t>also allow the year-to-year variation in pink salmon returning to spawn at Indian River to be likewise compared to the variation seen elsewhere</w:t>
      </w:r>
      <w:r w:rsidR="00D90643">
        <w:t xml:space="preserve"> in the area</w:t>
      </w:r>
      <w:r w:rsidR="00FC5FE0">
        <w:t>.</w:t>
      </w:r>
      <w:r w:rsidR="00D85CDC">
        <w:t xml:space="preserve"> MARSS models also </w:t>
      </w:r>
      <w:r w:rsidR="00395C60">
        <w:t xml:space="preserve">make it </w:t>
      </w:r>
      <w:r w:rsidR="00D85CDC">
        <w:t xml:space="preserve">possible to explore the Indian River system in greater detail, the goal being to identify what measurable impact hatchery releases have on abundance of spawning pink salmon entering the stream each year. </w:t>
      </w:r>
      <w:r w:rsidR="00C701CA">
        <w:t xml:space="preserve">Controlling for stream level characteristics (temperature and flow rate) and ocean climate allows these statistical models to isolate the effect of hatchery straying </w:t>
      </w:r>
      <w:r w:rsidR="00395C60">
        <w:t xml:space="preserve">on pinks salmon populations. </w:t>
      </w:r>
    </w:p>
    <w:p w14:paraId="3957CCB2" w14:textId="53D821F5" w:rsidR="007A1247" w:rsidRPr="00A71AC7" w:rsidRDefault="00B20008" w:rsidP="00D85CDC">
      <w:pPr>
        <w:spacing w:line="480" w:lineRule="auto"/>
        <w:ind w:firstLine="720"/>
      </w:pPr>
      <w:r>
        <w:t xml:space="preserve">Part of the management challenge when confronted with hyperabundant endemic species is assessing whether or not the abundances observed </w:t>
      </w:r>
      <w:del w:id="57" w:author="Mark Scheuerell [2]" w:date="2025-01-14T16:08:00Z" w16du:dateUtc="2025-01-15T00:08:00Z">
        <w:r w:rsidDel="00EF1852">
          <w:delText xml:space="preserve">are </w:delText>
        </w:r>
      </w:del>
      <w:r>
        <w:t>occur</w:t>
      </w:r>
      <w:del w:id="58" w:author="Mark Scheuerell [2]" w:date="2025-01-14T16:08:00Z" w16du:dateUtc="2025-01-15T00:08:00Z">
        <w:r w:rsidDel="00EF1852">
          <w:delText>ring</w:delText>
        </w:r>
      </w:del>
      <w:r>
        <w:t xml:space="preserve"> within some natural range of variation.</w:t>
      </w:r>
      <w:r w:rsidR="00BE5897">
        <w:t xml:space="preserve"> The cases of the pine mountain beetle and white-tailed deer illustrate that many factors both local and global may drive the unsustainable proliferation of endemic species. </w:t>
      </w:r>
      <w:r>
        <w:t xml:space="preserve">Pink salmon have returned to Indian River </w:t>
      </w:r>
      <w:r>
        <w:lastRenderedPageBreak/>
        <w:t xml:space="preserve">in large numbers every summer since time immemorial, but whether the density of spawning salmon observed recently is exceptional requires understanding both the general behavior of pink salmon in the region as well as the potential impact of </w:t>
      </w:r>
      <w:r w:rsidR="00F73FEF">
        <w:t>direct influences such as hatchery releases.</w:t>
      </w:r>
      <w:r>
        <w:t xml:space="preserve"> </w:t>
      </w:r>
      <w:r w:rsidR="00395C60">
        <w:t xml:space="preserve">Taken together, the modeling approaches </w:t>
      </w:r>
      <w:r w:rsidR="00F725D2">
        <w:t xml:space="preserve">presented above </w:t>
      </w:r>
      <w:r w:rsidR="0095128E">
        <w:t xml:space="preserve">will provide context and clarity to park officials evaluating what actions </w:t>
      </w:r>
      <w:r>
        <w:t>to</w:t>
      </w:r>
      <w:r w:rsidR="0095128E">
        <w:t xml:space="preserve"> </w:t>
      </w:r>
      <w:r>
        <w:t>under</w:t>
      </w:r>
      <w:r w:rsidR="0095128E">
        <w:t>take</w:t>
      </w:r>
      <w:r>
        <w:t xml:space="preserve"> in order</w:t>
      </w:r>
      <w:r w:rsidR="0095128E">
        <w:t xml:space="preserve"> to </w:t>
      </w:r>
      <w:r w:rsidR="001A48B7">
        <w:t xml:space="preserve">sustain </w:t>
      </w:r>
      <w:r w:rsidR="0095128E">
        <w:t>pink salmon populations w</w:t>
      </w:r>
      <w:r w:rsidR="001A48B7">
        <w:t>hile maintaining the healthy riverine ecosystem on which so many other resident species depend</w:t>
      </w:r>
      <w:r w:rsidR="0095128E">
        <w:t>.</w:t>
      </w:r>
      <w:r w:rsidR="007A1247">
        <w:rPr>
          <w:u w:val="single"/>
        </w:rPr>
        <w:br w:type="page"/>
      </w:r>
    </w:p>
    <w:p w14:paraId="52EE370E" w14:textId="59053F3C" w:rsidR="00B25C29" w:rsidRPr="00B25C29" w:rsidRDefault="00B25C29" w:rsidP="00B25C29">
      <w:pPr>
        <w:spacing w:line="480" w:lineRule="auto"/>
        <w:jc w:val="center"/>
        <w:rPr>
          <w:u w:val="single"/>
        </w:rPr>
      </w:pPr>
      <w:r>
        <w:rPr>
          <w:u w:val="single"/>
        </w:rPr>
        <w:lastRenderedPageBreak/>
        <w:t>References</w:t>
      </w:r>
    </w:p>
    <w:p w14:paraId="1D28C7E7" w14:textId="556E6002" w:rsidR="00D55E25" w:rsidRDefault="00D55E25" w:rsidP="00303339">
      <w:pPr>
        <w:spacing w:after="0" w:line="480" w:lineRule="auto"/>
        <w:ind w:left="720" w:hanging="720"/>
      </w:pPr>
      <w:r>
        <w:t>Alaska Department of Fish and Game. 2024</w:t>
      </w:r>
      <w:r w:rsidR="00235D0E">
        <w:t>a</w:t>
      </w:r>
      <w:r>
        <w:t xml:space="preserve">. Commercial Salmon Fisheries – Southeast Alaska &amp; Yakutat Research: Pink Salmon. Available at: </w:t>
      </w:r>
      <w:hyperlink r:id="rId8" w:history="1">
        <w:r w:rsidRPr="007B1A5E">
          <w:rPr>
            <w:rStyle w:val="Hyperlink"/>
          </w:rPr>
          <w:t>https://www.adfg.alaska.gov/index.cfm?adfg=commercialbyareasoutheast.salmon_research_pink</w:t>
        </w:r>
      </w:hyperlink>
      <w:r>
        <w:t xml:space="preserve"> (accessed December 14, 2024)</w:t>
      </w:r>
    </w:p>
    <w:p w14:paraId="078E58A4" w14:textId="5369EB7A" w:rsidR="00235D0E" w:rsidRDefault="00235D0E" w:rsidP="00235D0E">
      <w:pPr>
        <w:spacing w:after="0" w:line="480" w:lineRule="auto"/>
        <w:ind w:left="720" w:hanging="720"/>
      </w:pPr>
      <w:r>
        <w:t xml:space="preserve">Alaska Department of Fish and Game. 2024b. Mark Recovery Laboratory – Otolith Marking. Available at: </w:t>
      </w:r>
      <w:hyperlink r:id="rId9" w:history="1">
        <w:r w:rsidRPr="007B1A5E">
          <w:rPr>
            <w:rStyle w:val="Hyperlink"/>
          </w:rPr>
          <w:t>https://mtalab.adfg.alaska.gov/OTO/marking.aspx</w:t>
        </w:r>
      </w:hyperlink>
      <w:r>
        <w:t xml:space="preserve"> (accessed December 14, 2024)</w:t>
      </w:r>
    </w:p>
    <w:p w14:paraId="07B1AAEF" w14:textId="6F05B00A" w:rsidR="00200CF4" w:rsidRDefault="00200CF4" w:rsidP="00303339">
      <w:pPr>
        <w:spacing w:after="0" w:line="480" w:lineRule="auto"/>
        <w:ind w:left="720" w:hanging="720"/>
      </w:pPr>
      <w:r>
        <w:t xml:space="preserve">Antonson, J. M. and W. S. </w:t>
      </w:r>
      <w:proofErr w:type="spellStart"/>
      <w:r>
        <w:t>Hanable</w:t>
      </w:r>
      <w:proofErr w:type="spellEnd"/>
      <w:r>
        <w:t xml:space="preserve">. 1987. </w:t>
      </w:r>
      <w:r w:rsidRPr="00200CF4">
        <w:rPr>
          <w:i/>
          <w:iCs/>
        </w:rPr>
        <w:t>An Administrative History of Sitka National Historical Park</w:t>
      </w:r>
      <w:r>
        <w:t xml:space="preserve">. National Park Service. Available at: </w:t>
      </w:r>
      <w:hyperlink r:id="rId10" w:history="1">
        <w:r w:rsidRPr="007B1A5E">
          <w:rPr>
            <w:rStyle w:val="Hyperlink"/>
          </w:rPr>
          <w:t>https://www.nps.gov/parkhistory/online_books/sitk/adhi/index.htm</w:t>
        </w:r>
      </w:hyperlink>
      <w:r>
        <w:t xml:space="preserve"> (accessed December 17, 2024).</w:t>
      </w:r>
    </w:p>
    <w:p w14:paraId="4EA3CBEB" w14:textId="39E3C43D" w:rsidR="00942C32" w:rsidRDefault="00942C32" w:rsidP="00303339">
      <w:pPr>
        <w:spacing w:after="0" w:line="480" w:lineRule="auto"/>
        <w:ind w:left="720" w:hanging="720"/>
      </w:pPr>
      <w:r>
        <w:t xml:space="preserve">Gende, S. and B. Carter. 2015. </w:t>
      </w:r>
      <w:r w:rsidRPr="00942C32">
        <w:rPr>
          <w:i/>
          <w:iCs/>
        </w:rPr>
        <w:t>Straying rates of pink salmon into the Indian River, Sitka National Historical Park. Final Report – ADF&amp;G Permit # SF2015-225.</w:t>
      </w:r>
      <w:r>
        <w:t xml:space="preserve"> National Park Service, 11 pp.</w:t>
      </w:r>
    </w:p>
    <w:p w14:paraId="0F0C9660" w14:textId="1A558C5C" w:rsidR="00847B01" w:rsidRDefault="00847B01" w:rsidP="00303339">
      <w:pPr>
        <w:spacing w:after="0" w:line="480" w:lineRule="auto"/>
        <w:ind w:left="720" w:hanging="720"/>
      </w:pPr>
      <w:r>
        <w:t xml:space="preserve">Gibson, K., K. Skov, S. Kegley, C. Jorgensen, S. Smith, and J. </w:t>
      </w:r>
      <w:proofErr w:type="spellStart"/>
      <w:r>
        <w:t>Witcosky</w:t>
      </w:r>
      <w:proofErr w:type="spellEnd"/>
      <w:r>
        <w:t xml:space="preserve">. 2008. </w:t>
      </w:r>
      <w:r>
        <w:rPr>
          <w:i/>
          <w:iCs/>
        </w:rPr>
        <w:t>Mountain Pine Beetle Impacts in High-Elevation Five-Needle Pines: Current Trends and Challenges.</w:t>
      </w:r>
      <w:r>
        <w:t xml:space="preserve"> USDA Forest Service – Forest Health Protection, 40 pp.</w:t>
      </w:r>
    </w:p>
    <w:p w14:paraId="2CAC3CAC" w14:textId="3959D2E1" w:rsidR="00E702AD" w:rsidRPr="00E702AD" w:rsidRDefault="00E702AD" w:rsidP="00303339">
      <w:pPr>
        <w:spacing w:after="0" w:line="480" w:lineRule="auto"/>
        <w:ind w:left="720" w:hanging="720"/>
      </w:pPr>
      <w:r>
        <w:t xml:space="preserve">Holmes, E. E., E. J. Ward, and K. Wills. 2012. MARSS: Multivariate Autoregressive State-space Models for Analyzing Time-series Data. </w:t>
      </w:r>
      <w:r>
        <w:rPr>
          <w:i/>
          <w:iCs/>
        </w:rPr>
        <w:t>The R Journal</w:t>
      </w:r>
      <w:r>
        <w:t xml:space="preserve"> 4(1): 11-19.</w:t>
      </w:r>
    </w:p>
    <w:p w14:paraId="168FA5A3" w14:textId="20937719" w:rsidR="00942C32" w:rsidRPr="003A1EB9" w:rsidRDefault="00942C32" w:rsidP="00942C32">
      <w:pPr>
        <w:spacing w:after="0" w:line="480" w:lineRule="auto"/>
        <w:ind w:left="720" w:hanging="720"/>
      </w:pPr>
      <w:r>
        <w:t xml:space="preserve">Holtgrieve, G. W. and D. E. Schindler. 2011. Marine-derived nutrients, bioturbation, and ecosystem metabolism: reconsidering the role of salmon in streams. </w:t>
      </w:r>
      <w:r>
        <w:rPr>
          <w:i/>
          <w:iCs/>
        </w:rPr>
        <w:t>Ecology</w:t>
      </w:r>
      <w:r>
        <w:t xml:space="preserve"> 92(2): 373-385.</w:t>
      </w:r>
    </w:p>
    <w:p w14:paraId="4BF42C7B" w14:textId="7D3522CF" w:rsidR="008F6945" w:rsidRDefault="008F6945" w:rsidP="00303339">
      <w:pPr>
        <w:spacing w:after="0" w:line="480" w:lineRule="auto"/>
        <w:ind w:left="720" w:hanging="720"/>
      </w:pPr>
      <w:r>
        <w:t xml:space="preserve">National Park Service. 2024. Sitka National Historical Park (U.S. National Park Service). Available at: </w:t>
      </w:r>
      <w:r>
        <w:fldChar w:fldCharType="begin"/>
      </w:r>
      <w:ins w:id="59" w:author="Mark Scheuerell" w:date="2025-01-14T15:00:00Z" w16du:dateUtc="2025-01-14T23:00:00Z">
        <w:r w:rsidR="00141117">
          <w:instrText>HYPERLINK "file:///Users/scheuerl/Dropbox/UW/students/mine/McGreal B/NPS white paper/www.nps.gov/sitk"</w:instrText>
        </w:r>
      </w:ins>
      <w:del w:id="60" w:author="Mark Scheuerell" w:date="2025-01-14T15:00:00Z" w16du:dateUtc="2025-01-14T23:00:00Z">
        <w:r w:rsidDel="00141117">
          <w:delInstrText>HYPERLINK "www.nps.gov/sitk"</w:delInstrText>
        </w:r>
      </w:del>
      <w:r>
        <w:fldChar w:fldCharType="separate"/>
      </w:r>
      <w:r w:rsidRPr="008F6945">
        <w:rPr>
          <w:rStyle w:val="Hyperlink"/>
        </w:rPr>
        <w:t>www.nps.gov/sitk</w:t>
      </w:r>
      <w:r>
        <w:rPr>
          <w:rStyle w:val="Hyperlink"/>
        </w:rPr>
        <w:fldChar w:fldCharType="end"/>
      </w:r>
      <w:r>
        <w:t xml:space="preserve"> (accessed December 12, 2024)</w:t>
      </w:r>
    </w:p>
    <w:p w14:paraId="4ADF0C4D" w14:textId="41F72146" w:rsidR="00F9748D" w:rsidRPr="00F9748D" w:rsidRDefault="00F9748D" w:rsidP="00303339">
      <w:pPr>
        <w:spacing w:after="0" w:line="480" w:lineRule="auto"/>
        <w:ind w:left="720" w:hanging="720"/>
      </w:pPr>
      <w:r>
        <w:t xml:space="preserve">Porter, W. F. 1991. </w:t>
      </w:r>
      <w:r>
        <w:rPr>
          <w:i/>
          <w:iCs/>
        </w:rPr>
        <w:t>White-tailed Deer in Eastern Ecosystems: Implications for Management and Research in National Parks.</w:t>
      </w:r>
      <w:r>
        <w:t xml:space="preserve"> </w:t>
      </w:r>
      <w:r w:rsidR="00B9617E">
        <w:t>National Park Service, 57 pp.</w:t>
      </w:r>
    </w:p>
    <w:p w14:paraId="2FAB2215" w14:textId="7EAAE76C" w:rsidR="003A1EB9" w:rsidRDefault="00B500F1" w:rsidP="003A1EB9">
      <w:pPr>
        <w:spacing w:after="0" w:line="480" w:lineRule="auto"/>
        <w:ind w:left="720" w:hanging="720"/>
      </w:pPr>
      <w:r>
        <w:lastRenderedPageBreak/>
        <w:t xml:space="preserve">Sergeant, C. J., J. R. Bellmore, R. A. Bellmore, J. A. Falke, F. J. </w:t>
      </w:r>
      <w:proofErr w:type="spellStart"/>
      <w:r>
        <w:t>Mueter</w:t>
      </w:r>
      <w:proofErr w:type="spellEnd"/>
      <w:r>
        <w:t xml:space="preserve">, and P. A. H. Westley. 2023. Hypoxia vulnerability in the salmon watersheds of Southeast Alaska. </w:t>
      </w:r>
      <w:r w:rsidR="00303339">
        <w:rPr>
          <w:i/>
          <w:iCs/>
        </w:rPr>
        <w:t xml:space="preserve">Science of the Total Environment </w:t>
      </w:r>
      <w:r w:rsidR="00303339">
        <w:t>896.</w:t>
      </w:r>
    </w:p>
    <w:p w14:paraId="25C18CCF" w14:textId="15F79924" w:rsidR="00CA1D5B" w:rsidRPr="00CA1D5B" w:rsidRDefault="00CA1D5B" w:rsidP="003A1EB9">
      <w:pPr>
        <w:spacing w:after="0" w:line="480" w:lineRule="auto"/>
        <w:ind w:left="720" w:hanging="720"/>
        <w:rPr>
          <w:i/>
          <w:iCs/>
        </w:rPr>
      </w:pPr>
      <w:proofErr w:type="spellStart"/>
      <w:r>
        <w:t>Stopha</w:t>
      </w:r>
      <w:proofErr w:type="spellEnd"/>
      <w:r>
        <w:t xml:space="preserve">, M. 2015. </w:t>
      </w:r>
      <w:r w:rsidRPr="00CA1D5B">
        <w:rPr>
          <w:i/>
          <w:iCs/>
        </w:rPr>
        <w:t xml:space="preserve">An Evaluation of the Sheldon Jackson Salmon Hatchery for Consistency with Statewide Policies and Prescribed Management Practices. </w:t>
      </w:r>
      <w:r w:rsidRPr="00CA1D5B">
        <w:t>Alaska Department of Fish and Game, Division of Commercial Fisheries,</w:t>
      </w:r>
      <w:r>
        <w:t xml:space="preserve"> 42 pp.</w:t>
      </w:r>
    </w:p>
    <w:p w14:paraId="4656C1EC" w14:textId="144CD862" w:rsidR="001D30ED" w:rsidRDefault="00B25C29" w:rsidP="00303339">
      <w:pPr>
        <w:spacing w:after="0" w:line="480" w:lineRule="auto"/>
        <w:ind w:left="720" w:hanging="720"/>
      </w:pPr>
      <w:r>
        <w:t xml:space="preserve">Thornton, T. F. 1998. </w:t>
      </w:r>
      <w:r>
        <w:rPr>
          <w:i/>
          <w:iCs/>
        </w:rPr>
        <w:t>Traditional Tlingit Use of Sitka National Historical Park</w:t>
      </w:r>
      <w:r>
        <w:t>. National Park Service, 170 pp.</w:t>
      </w:r>
    </w:p>
    <w:p w14:paraId="692E86FD" w14:textId="2FAFAD37" w:rsidR="00B9617E" w:rsidRPr="00B9617E" w:rsidRDefault="00B9617E" w:rsidP="00303339">
      <w:pPr>
        <w:spacing w:after="0" w:line="480" w:lineRule="auto"/>
        <w:ind w:left="720" w:hanging="720"/>
      </w:pPr>
      <w:r>
        <w:t xml:space="preserve">Waller, D. M., and W.S. Alverson. 1997. The White-Tailed Deer: A Keystone Herbivore. </w:t>
      </w:r>
      <w:r>
        <w:rPr>
          <w:i/>
          <w:iCs/>
        </w:rPr>
        <w:t>Wildlife Society Bulletin</w:t>
      </w:r>
      <w:r>
        <w:t xml:space="preserve"> 25(2): 217-226.</w:t>
      </w:r>
    </w:p>
    <w:sectPr w:rsidR="00B9617E" w:rsidRPr="00B9617E" w:rsidSect="001D30E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Mark Scheuerell" w:date="2025-01-14T14:47:00Z" w:initials="MDS">
    <w:p w14:paraId="2583A4C9" w14:textId="6F9D7F8A" w:rsidR="00907B16" w:rsidRDefault="00907B16">
      <w:pPr>
        <w:pStyle w:val="CommentText"/>
      </w:pPr>
      <w:r>
        <w:rPr>
          <w:rStyle w:val="CommentReference"/>
        </w:rPr>
        <w:annotationRef/>
      </w:r>
      <w:r>
        <w:t>I suggest different phrasing here because this doesn’t really set up our specific situation (</w:t>
      </w:r>
      <w:proofErr w:type="spellStart"/>
      <w:r>
        <w:t>ie</w:t>
      </w:r>
      <w:proofErr w:type="spellEnd"/>
      <w:r>
        <w:t>, pink salmon weren’t released from some popn pressure). Maybe something about changes in outside influences/drivers?</w:t>
      </w:r>
    </w:p>
  </w:comment>
  <w:comment w:id="6" w:author="Mark Scheuerell" w:date="2025-01-14T14:49:00Z" w:initials="MDS">
    <w:p w14:paraId="289EB4B8" w14:textId="60FE67CA" w:rsidR="00907B16" w:rsidRDefault="00907B16">
      <w:pPr>
        <w:pStyle w:val="CommentText"/>
      </w:pPr>
      <w:r>
        <w:rPr>
          <w:rStyle w:val="CommentReference"/>
        </w:rPr>
        <w:annotationRef/>
      </w:r>
      <w:r>
        <w:t>I’d capitalize both or neither</w:t>
      </w:r>
    </w:p>
  </w:comment>
  <w:comment w:id="7" w:author="Mark Scheuerell" w:date="2025-01-14T14:51:00Z" w:initials="MDS">
    <w:p w14:paraId="44CC591A" w14:textId="1D3C2739" w:rsidR="00907B16" w:rsidRDefault="00907B16">
      <w:pPr>
        <w:pStyle w:val="CommentText"/>
      </w:pPr>
      <w:r>
        <w:rPr>
          <w:rStyle w:val="CommentReference"/>
        </w:rPr>
        <w:annotationRef/>
      </w:r>
      <w:r>
        <w:t xml:space="preserve">If not this, what </w:t>
      </w:r>
      <w:proofErr w:type="gramStart"/>
      <w:r>
        <w:t>would should</w:t>
      </w:r>
      <w:proofErr w:type="gramEnd"/>
      <w:r>
        <w:t xml:space="preserve"> we call it?</w:t>
      </w:r>
    </w:p>
  </w:comment>
  <w:comment w:id="12" w:author="Mark Scheuerell" w:date="2025-01-14T14:53:00Z" w:initials="MDS">
    <w:p w14:paraId="6C493424" w14:textId="6583A8BB" w:rsidR="00141117" w:rsidRDefault="00141117">
      <w:pPr>
        <w:pStyle w:val="CommentText"/>
      </w:pPr>
      <w:r>
        <w:rPr>
          <w:rStyle w:val="CommentReference"/>
        </w:rPr>
        <w:annotationRef/>
      </w:r>
      <w:r>
        <w:t xml:space="preserve">I’d flesh this out a bit more to provide </w:t>
      </w:r>
      <w:r>
        <w:t>the mechanism (ie, decaying carcasses)</w:t>
      </w:r>
    </w:p>
  </w:comment>
  <w:comment w:id="19" w:author="Mark Scheuerell" w:date="2025-01-14T14:55:00Z" w:initials="MDS">
    <w:p w14:paraId="217A0FEF" w14:textId="1BC0F5ED" w:rsidR="00141117" w:rsidRDefault="00141117">
      <w:pPr>
        <w:pStyle w:val="CommentText"/>
      </w:pPr>
      <w:r>
        <w:rPr>
          <w:rStyle w:val="CommentReference"/>
        </w:rPr>
        <w:annotationRef/>
      </w:r>
      <w:r>
        <w:t>I would refer to these as rivers.</w:t>
      </w:r>
    </w:p>
  </w:comment>
  <w:comment w:id="23" w:author="Mark Scheuerell" w:date="2025-01-14T14:56:00Z" w:initials="MDS">
    <w:p w14:paraId="0C88CAA6" w14:textId="55E2CDBF" w:rsidR="00141117" w:rsidRDefault="00141117">
      <w:pPr>
        <w:pStyle w:val="CommentText"/>
      </w:pPr>
      <w:r>
        <w:rPr>
          <w:rStyle w:val="CommentReference"/>
        </w:rPr>
        <w:annotationRef/>
      </w:r>
      <w:r>
        <w:t>Most people use “resident” to mean non-anadromous fishes in that they never leave the stream/river.</w:t>
      </w:r>
    </w:p>
  </w:comment>
  <w:comment w:id="24" w:author="Mark Scheuerell" w:date="2025-01-14T14:59:00Z" w:initials="MDS">
    <w:p w14:paraId="1AD190F5" w14:textId="0F96C176" w:rsidR="00141117" w:rsidRDefault="005715A8">
      <w:pPr>
        <w:pStyle w:val="CommentText"/>
      </w:pPr>
      <w:r>
        <w:t>Latin names (</w:t>
      </w:r>
      <w:r w:rsidR="00141117">
        <w:rPr>
          <w:rStyle w:val="CommentReference"/>
        </w:rPr>
        <w:annotationRef/>
      </w:r>
      <w:proofErr w:type="gramStart"/>
      <w:r w:rsidR="00141117">
        <w:t>Genus</w:t>
      </w:r>
      <w:proofErr w:type="gramEnd"/>
      <w:r w:rsidR="00141117">
        <w:t xml:space="preserve"> species</w:t>
      </w:r>
      <w:r>
        <w:t>)</w:t>
      </w:r>
      <w:r w:rsidR="00141117">
        <w:t xml:space="preserve"> should be italicized.</w:t>
      </w:r>
    </w:p>
    <w:p w14:paraId="015FC613" w14:textId="77777777" w:rsidR="00141117" w:rsidRDefault="00141117">
      <w:pPr>
        <w:pStyle w:val="CommentText"/>
      </w:pPr>
    </w:p>
    <w:p w14:paraId="5E5CB629" w14:textId="54FE3303" w:rsidR="00141117" w:rsidRDefault="00141117">
      <w:pPr>
        <w:pStyle w:val="CommentText"/>
      </w:pPr>
      <w:r>
        <w:t>It’s common practice to abbreviate the genus when listing conspecifics.</w:t>
      </w:r>
    </w:p>
  </w:comment>
  <w:comment w:id="46" w:author="Mark Scheuerell" w:date="2025-01-14T15:02:00Z" w:initials="MDS">
    <w:p w14:paraId="4EAD90A1" w14:textId="6F6DEBA5" w:rsidR="005715A8" w:rsidRDefault="005715A8">
      <w:pPr>
        <w:pStyle w:val="CommentText"/>
      </w:pPr>
      <w:r>
        <w:rPr>
          <w:rStyle w:val="CommentReference"/>
        </w:rPr>
        <w:annotationRef/>
      </w:r>
      <w:r>
        <w:t>Fix Latin names</w:t>
      </w:r>
    </w:p>
  </w:comment>
  <w:comment w:id="47" w:author="Mark Scheuerell" w:date="2025-01-14T15:03:00Z" w:initials="MDS">
    <w:p w14:paraId="30C14CC6" w14:textId="0030277C" w:rsidR="005715A8" w:rsidRDefault="005715A8">
      <w:pPr>
        <w:pStyle w:val="CommentText"/>
      </w:pPr>
      <w:r>
        <w:rPr>
          <w:rStyle w:val="CommentReference"/>
        </w:rPr>
        <w:annotationRef/>
      </w:r>
      <w:r>
        <w:t>I think this should be</w:t>
      </w:r>
      <w:r w:rsidR="003D318A">
        <w:t xml:space="preserve"> (capital)</w:t>
      </w:r>
      <w:r>
        <w:t xml:space="preserve"> Indigenous but perhaps ask Nicole or Angela</w:t>
      </w:r>
    </w:p>
  </w:comment>
  <w:comment w:id="48" w:author="Mark Scheuerell" w:date="2025-01-14T15:04:00Z" w:initials="MDS">
    <w:p w14:paraId="1788EE36" w14:textId="118C63AB" w:rsidR="003D318A" w:rsidRDefault="003D318A">
      <w:pPr>
        <w:pStyle w:val="CommentText"/>
      </w:pPr>
      <w:r>
        <w:rPr>
          <w:rStyle w:val="CommentReference"/>
        </w:rPr>
        <w:annotationRef/>
      </w:r>
      <w:r>
        <w:t>Repeated from above but probably OK for this</w:t>
      </w:r>
    </w:p>
  </w:comment>
  <w:comment w:id="49" w:author="Mark Scheuerell" w:date="2025-01-14T15:05:00Z" w:initials="MDS">
    <w:p w14:paraId="3A861BD3" w14:textId="77B1876F" w:rsidR="003D318A" w:rsidRDefault="003D318A">
      <w:pPr>
        <w:pStyle w:val="CommentText"/>
      </w:pPr>
      <w:r>
        <w:rPr>
          <w:rStyle w:val="CommentReference"/>
        </w:rPr>
        <w:annotationRef/>
      </w:r>
      <w:r>
        <w:t>rephrase</w:t>
      </w:r>
    </w:p>
  </w:comment>
  <w:comment w:id="51" w:author="Mark Scheuerell" w:date="2025-01-14T15:06:00Z" w:initials="MDS">
    <w:p w14:paraId="3A93C55A" w14:textId="0ECDC82A" w:rsidR="003D318A" w:rsidRDefault="003D318A">
      <w:pPr>
        <w:pStyle w:val="CommentText"/>
      </w:pPr>
      <w:r>
        <w:rPr>
          <w:rStyle w:val="CommentReference"/>
        </w:rPr>
        <w:annotationRef/>
      </w:r>
      <w:r>
        <w:t>maybe just say “one-third”?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83A4C9" w15:done="0"/>
  <w15:commentEx w15:paraId="289EB4B8" w15:done="0"/>
  <w15:commentEx w15:paraId="44CC591A" w15:done="0"/>
  <w15:commentEx w15:paraId="6C493424" w15:done="0"/>
  <w15:commentEx w15:paraId="217A0FEF" w15:done="0"/>
  <w15:commentEx w15:paraId="0C88CAA6" w15:done="0"/>
  <w15:commentEx w15:paraId="5E5CB629" w15:done="0"/>
  <w15:commentEx w15:paraId="4EAD90A1" w15:done="0"/>
  <w15:commentEx w15:paraId="30C14CC6" w15:done="0"/>
  <w15:commentEx w15:paraId="1788EE36" w15:done="0"/>
  <w15:commentEx w15:paraId="3A861BD3" w15:done="0"/>
  <w15:commentEx w15:paraId="3A93C5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A26C924" w16cex:dateUtc="2025-01-14T22:47:00Z"/>
  <w16cex:commentExtensible w16cex:durableId="4D60A23D" w16cex:dateUtc="2025-01-14T22:49:00Z"/>
  <w16cex:commentExtensible w16cex:durableId="3A9DBEAF" w16cex:dateUtc="2025-01-14T22:51:00Z"/>
  <w16cex:commentExtensible w16cex:durableId="523C798A" w16cex:dateUtc="2025-01-14T22:53:00Z"/>
  <w16cex:commentExtensible w16cex:durableId="797CD7E4" w16cex:dateUtc="2025-01-14T22:55:00Z"/>
  <w16cex:commentExtensible w16cex:durableId="1B7AE556" w16cex:dateUtc="2025-01-14T22:56:00Z"/>
  <w16cex:commentExtensible w16cex:durableId="6DFA385C" w16cex:dateUtc="2025-01-14T22:59:00Z"/>
  <w16cex:commentExtensible w16cex:durableId="7E0829ED" w16cex:dateUtc="2025-01-14T23:02:00Z"/>
  <w16cex:commentExtensible w16cex:durableId="1C62F0AB" w16cex:dateUtc="2025-01-14T23:03:00Z"/>
  <w16cex:commentExtensible w16cex:durableId="3331A0C8" w16cex:dateUtc="2025-01-14T23:04:00Z"/>
  <w16cex:commentExtensible w16cex:durableId="64494DFC" w16cex:dateUtc="2025-01-14T23:05:00Z"/>
  <w16cex:commentExtensible w16cex:durableId="773CF6E2" w16cex:dateUtc="2025-01-14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83A4C9" w16cid:durableId="4A26C924"/>
  <w16cid:commentId w16cid:paraId="289EB4B8" w16cid:durableId="4D60A23D"/>
  <w16cid:commentId w16cid:paraId="44CC591A" w16cid:durableId="3A9DBEAF"/>
  <w16cid:commentId w16cid:paraId="6C493424" w16cid:durableId="523C798A"/>
  <w16cid:commentId w16cid:paraId="217A0FEF" w16cid:durableId="797CD7E4"/>
  <w16cid:commentId w16cid:paraId="0C88CAA6" w16cid:durableId="1B7AE556"/>
  <w16cid:commentId w16cid:paraId="5E5CB629" w16cid:durableId="6DFA385C"/>
  <w16cid:commentId w16cid:paraId="4EAD90A1" w16cid:durableId="7E0829ED"/>
  <w16cid:commentId w16cid:paraId="30C14CC6" w16cid:durableId="1C62F0AB"/>
  <w16cid:commentId w16cid:paraId="1788EE36" w16cid:durableId="3331A0C8"/>
  <w16cid:commentId w16cid:paraId="3A861BD3" w16cid:durableId="64494DFC"/>
  <w16cid:commentId w16cid:paraId="3A93C55A" w16cid:durableId="773CF6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k Scheuerell">
    <w15:presenceInfo w15:providerId="None" w15:userId="Mark Scheuerell"/>
  </w15:person>
  <w15:person w15:author="Mark Scheuerell [2]">
    <w15:presenceInfo w15:providerId="AD" w15:userId="S::scheuerl@uw.edu::e5f041e9-888e-425f-b2ff-0ef18f5f5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ED"/>
    <w:rsid w:val="000459C0"/>
    <w:rsid w:val="000729FD"/>
    <w:rsid w:val="00074C1D"/>
    <w:rsid w:val="000C5246"/>
    <w:rsid w:val="000C6944"/>
    <w:rsid w:val="00137A05"/>
    <w:rsid w:val="00141117"/>
    <w:rsid w:val="00151047"/>
    <w:rsid w:val="00185DEC"/>
    <w:rsid w:val="00193F4C"/>
    <w:rsid w:val="001A48B7"/>
    <w:rsid w:val="001B1E6B"/>
    <w:rsid w:val="001C5228"/>
    <w:rsid w:val="001C65E7"/>
    <w:rsid w:val="001D30ED"/>
    <w:rsid w:val="00200CF4"/>
    <w:rsid w:val="00235D0E"/>
    <w:rsid w:val="00244BE8"/>
    <w:rsid w:val="00257952"/>
    <w:rsid w:val="002611F9"/>
    <w:rsid w:val="0028194B"/>
    <w:rsid w:val="002D5A25"/>
    <w:rsid w:val="00303339"/>
    <w:rsid w:val="00312D3B"/>
    <w:rsid w:val="00321E7D"/>
    <w:rsid w:val="0034520A"/>
    <w:rsid w:val="00387CA0"/>
    <w:rsid w:val="00395C60"/>
    <w:rsid w:val="003A1EB9"/>
    <w:rsid w:val="003A44FC"/>
    <w:rsid w:val="003B0277"/>
    <w:rsid w:val="003D318A"/>
    <w:rsid w:val="003D3FEA"/>
    <w:rsid w:val="004032A5"/>
    <w:rsid w:val="0045227A"/>
    <w:rsid w:val="004652DC"/>
    <w:rsid w:val="00480360"/>
    <w:rsid w:val="004F61D9"/>
    <w:rsid w:val="005715A8"/>
    <w:rsid w:val="00584D77"/>
    <w:rsid w:val="005961EA"/>
    <w:rsid w:val="005B6630"/>
    <w:rsid w:val="005D5A43"/>
    <w:rsid w:val="005E4844"/>
    <w:rsid w:val="006179E4"/>
    <w:rsid w:val="00661169"/>
    <w:rsid w:val="00680F9F"/>
    <w:rsid w:val="00686A4A"/>
    <w:rsid w:val="006A66F4"/>
    <w:rsid w:val="006D311A"/>
    <w:rsid w:val="00732E24"/>
    <w:rsid w:val="00764F86"/>
    <w:rsid w:val="007657C3"/>
    <w:rsid w:val="00767207"/>
    <w:rsid w:val="00787B82"/>
    <w:rsid w:val="007A1247"/>
    <w:rsid w:val="007F381E"/>
    <w:rsid w:val="007F7EBD"/>
    <w:rsid w:val="00847B01"/>
    <w:rsid w:val="00877E0A"/>
    <w:rsid w:val="008A6D30"/>
    <w:rsid w:val="008B2A1C"/>
    <w:rsid w:val="008F0535"/>
    <w:rsid w:val="008F6945"/>
    <w:rsid w:val="00905CAA"/>
    <w:rsid w:val="00907B16"/>
    <w:rsid w:val="0094005D"/>
    <w:rsid w:val="009400A2"/>
    <w:rsid w:val="00942C32"/>
    <w:rsid w:val="009508A7"/>
    <w:rsid w:val="0095128E"/>
    <w:rsid w:val="00991C6B"/>
    <w:rsid w:val="009B2798"/>
    <w:rsid w:val="00A37CFD"/>
    <w:rsid w:val="00A71968"/>
    <w:rsid w:val="00A71AC7"/>
    <w:rsid w:val="00AA2C49"/>
    <w:rsid w:val="00AE798F"/>
    <w:rsid w:val="00B01908"/>
    <w:rsid w:val="00B20008"/>
    <w:rsid w:val="00B25C29"/>
    <w:rsid w:val="00B2679B"/>
    <w:rsid w:val="00B425AB"/>
    <w:rsid w:val="00B500F1"/>
    <w:rsid w:val="00B53663"/>
    <w:rsid w:val="00B863F7"/>
    <w:rsid w:val="00B9617E"/>
    <w:rsid w:val="00B974D6"/>
    <w:rsid w:val="00BB7611"/>
    <w:rsid w:val="00BC636E"/>
    <w:rsid w:val="00BC69AC"/>
    <w:rsid w:val="00BD0D8E"/>
    <w:rsid w:val="00BE5897"/>
    <w:rsid w:val="00BF1613"/>
    <w:rsid w:val="00C4294D"/>
    <w:rsid w:val="00C564DA"/>
    <w:rsid w:val="00C701CA"/>
    <w:rsid w:val="00CA1D5B"/>
    <w:rsid w:val="00CF3314"/>
    <w:rsid w:val="00D030A9"/>
    <w:rsid w:val="00D2192D"/>
    <w:rsid w:val="00D27612"/>
    <w:rsid w:val="00D45D10"/>
    <w:rsid w:val="00D55E25"/>
    <w:rsid w:val="00D71F7F"/>
    <w:rsid w:val="00D85CDC"/>
    <w:rsid w:val="00D87570"/>
    <w:rsid w:val="00D90643"/>
    <w:rsid w:val="00D9281C"/>
    <w:rsid w:val="00D97922"/>
    <w:rsid w:val="00DA2F66"/>
    <w:rsid w:val="00DB16E6"/>
    <w:rsid w:val="00DF2133"/>
    <w:rsid w:val="00E702AD"/>
    <w:rsid w:val="00E70364"/>
    <w:rsid w:val="00EC4F69"/>
    <w:rsid w:val="00EE1464"/>
    <w:rsid w:val="00EE6AF6"/>
    <w:rsid w:val="00EF1852"/>
    <w:rsid w:val="00EF3316"/>
    <w:rsid w:val="00F160CD"/>
    <w:rsid w:val="00F725D2"/>
    <w:rsid w:val="00F73FEF"/>
    <w:rsid w:val="00F9748D"/>
    <w:rsid w:val="00FA4A36"/>
    <w:rsid w:val="00FC5FE0"/>
    <w:rsid w:val="00FE1FE1"/>
    <w:rsid w:val="00FF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2CEF"/>
  <w15:chartTrackingRefBased/>
  <w15:docId w15:val="{534240CB-3236-431E-90B8-3434DB7D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30ED"/>
  </w:style>
  <w:style w:type="character" w:styleId="Hyperlink">
    <w:name w:val="Hyperlink"/>
    <w:basedOn w:val="DefaultParagraphFont"/>
    <w:uiPriority w:val="99"/>
    <w:unhideWhenUsed/>
    <w:rsid w:val="008F6945"/>
    <w:rPr>
      <w:color w:val="0563C1" w:themeColor="hyperlink"/>
      <w:u w:val="single"/>
    </w:rPr>
  </w:style>
  <w:style w:type="character" w:styleId="UnresolvedMention">
    <w:name w:val="Unresolved Mention"/>
    <w:basedOn w:val="DefaultParagraphFont"/>
    <w:uiPriority w:val="99"/>
    <w:semiHidden/>
    <w:unhideWhenUsed/>
    <w:rsid w:val="008F6945"/>
    <w:rPr>
      <w:color w:val="605E5C"/>
      <w:shd w:val="clear" w:color="auto" w:fill="E1DFDD"/>
    </w:rPr>
  </w:style>
  <w:style w:type="character" w:styleId="CommentReference">
    <w:name w:val="annotation reference"/>
    <w:basedOn w:val="DefaultParagraphFont"/>
    <w:uiPriority w:val="99"/>
    <w:semiHidden/>
    <w:unhideWhenUsed/>
    <w:rsid w:val="00480360"/>
    <w:rPr>
      <w:sz w:val="16"/>
      <w:szCs w:val="16"/>
    </w:rPr>
  </w:style>
  <w:style w:type="paragraph" w:styleId="CommentText">
    <w:name w:val="annotation text"/>
    <w:basedOn w:val="Normal"/>
    <w:link w:val="CommentTextChar"/>
    <w:uiPriority w:val="99"/>
    <w:semiHidden/>
    <w:unhideWhenUsed/>
    <w:rsid w:val="00480360"/>
    <w:pPr>
      <w:spacing w:line="240" w:lineRule="auto"/>
    </w:pPr>
    <w:rPr>
      <w:sz w:val="20"/>
      <w:szCs w:val="20"/>
    </w:rPr>
  </w:style>
  <w:style w:type="character" w:customStyle="1" w:styleId="CommentTextChar">
    <w:name w:val="Comment Text Char"/>
    <w:basedOn w:val="DefaultParagraphFont"/>
    <w:link w:val="CommentText"/>
    <w:uiPriority w:val="99"/>
    <w:semiHidden/>
    <w:rsid w:val="00480360"/>
    <w:rPr>
      <w:sz w:val="20"/>
      <w:szCs w:val="20"/>
    </w:rPr>
  </w:style>
  <w:style w:type="paragraph" w:styleId="CommentSubject">
    <w:name w:val="annotation subject"/>
    <w:basedOn w:val="CommentText"/>
    <w:next w:val="CommentText"/>
    <w:link w:val="CommentSubjectChar"/>
    <w:uiPriority w:val="99"/>
    <w:semiHidden/>
    <w:unhideWhenUsed/>
    <w:rsid w:val="00480360"/>
    <w:rPr>
      <w:b/>
      <w:bCs/>
    </w:rPr>
  </w:style>
  <w:style w:type="character" w:customStyle="1" w:styleId="CommentSubjectChar">
    <w:name w:val="Comment Subject Char"/>
    <w:basedOn w:val="CommentTextChar"/>
    <w:link w:val="CommentSubject"/>
    <w:uiPriority w:val="99"/>
    <w:semiHidden/>
    <w:rsid w:val="00480360"/>
    <w:rPr>
      <w:b/>
      <w:bCs/>
      <w:sz w:val="20"/>
      <w:szCs w:val="20"/>
    </w:rPr>
  </w:style>
  <w:style w:type="paragraph" w:styleId="Revision">
    <w:name w:val="Revision"/>
    <w:hidden/>
    <w:uiPriority w:val="99"/>
    <w:semiHidden/>
    <w:rsid w:val="00907B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fg.alaska.gov/index.cfm?adfg=commercialbyareasoutheast.salmon_research_pin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www.nps.gov/parkhistory/online_books/sitk/adhi/index.htm" TargetMode="External"/><Relationship Id="rId4" Type="http://schemas.openxmlformats.org/officeDocument/2006/relationships/comments" Target="comments.xml"/><Relationship Id="rId9" Type="http://schemas.openxmlformats.org/officeDocument/2006/relationships/hyperlink" Target="https://mtalab.adfg.alaska.gov/OTO/mark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Mark Scheuerell</cp:lastModifiedBy>
  <cp:revision>5</cp:revision>
  <dcterms:created xsi:type="dcterms:W3CDTF">2025-01-14T23:00:00Z</dcterms:created>
  <dcterms:modified xsi:type="dcterms:W3CDTF">2025-01-15T00:09:00Z</dcterms:modified>
</cp:coreProperties>
</file>