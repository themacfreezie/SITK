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‘vignettes of primitive America’.  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normal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11573F0B"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proofErr w:type="gramStart"/>
      <w:r w:rsidR="00AC7325">
        <w:t>a</w:t>
      </w:r>
      <w:proofErr w:type="gramEnd"/>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w:t>
      </w:r>
      <w:r w:rsidR="00A93FC4">
        <w:rPr>
          <w:rFonts w:cstheme="minorHAnsi"/>
          <w:color w:val="202122"/>
          <w:shd w:val="clear" w:color="auto" w:fill="FFFFFF"/>
        </w:rPr>
        <w:t>receives</w:t>
      </w:r>
      <w:r w:rsidR="008A32FE">
        <w:rPr>
          <w:rFonts w:cstheme="minorHAnsi"/>
          <w:color w:val="202122"/>
          <w:shd w:val="clear" w:color="auto" w:fill="FFFFFF"/>
        </w:rPr>
        <w:t xml:space="preserve"> tens of thousands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331C8643"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U</w:t>
      </w:r>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3C1988B9" w:rsidR="00D56BFF" w:rsidRDefault="007A0B9E" w:rsidP="00062FAA">
      <w:pPr>
        <w:spacing w:after="0" w:line="480" w:lineRule="auto"/>
        <w:ind w:firstLine="720"/>
      </w:pPr>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w:t>
      </w:r>
      <w:r w:rsidR="00376DC6">
        <w:t xml:space="preserve">the </w:t>
      </w:r>
      <w:r w:rsidR="005D6BF4">
        <w:t xml:space="preserve">abundances of wild salmon </w:t>
      </w:r>
      <w:r w:rsidR="00D56BFF">
        <w:t>(</w:t>
      </w:r>
      <w:r w:rsidR="00177F5D">
        <w:t>Knudsen et al. 2021</w:t>
      </w:r>
      <w:r w:rsidR="00D56BFF">
        <w:t xml:space="preserve">).  As part of typical hatchery operations, </w:t>
      </w:r>
      <w:r w:rsidR="005F4F26">
        <w:t>embryos are protected from natural mortality during incubation</w:t>
      </w:r>
      <w:r w:rsidR="00376DC6">
        <w:t>,</w:t>
      </w:r>
      <w:r w:rsidR="005F4F26">
        <w:t xml:space="preserve"> and </w:t>
      </w:r>
      <w:r w:rsidR="005D6BF4">
        <w:t xml:space="preserve">juvenile </w:t>
      </w:r>
      <w:r w:rsidR="00D56BFF">
        <w:t xml:space="preserve">salmon are reared in raceways and net pens </w:t>
      </w:r>
      <w:r w:rsidR="005F4F26">
        <w:t>before they are</w:t>
      </w:r>
      <w:r w:rsidR="00D56BFF">
        <w:t xml:space="preserve"> released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7E1643E4"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r w:rsidR="006A3C39">
        <w:t xml:space="preserve">The hatchery utilizes water from the 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50D58EFB" w:rsidR="008129A7" w:rsidRDefault="008F78BF" w:rsidP="000C63A5">
      <w:pPr>
        <w:spacing w:after="0" w:line="480" w:lineRule="auto"/>
        <w:ind w:firstLine="720"/>
      </w:pPr>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r w:rsidR="003C2A91">
        <w:t xml:space="preserve">unusually 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r w:rsidR="00C60924">
        <w:t xml:space="preserve">; </w:t>
      </w:r>
      <w:proofErr w:type="spellStart"/>
      <w:r w:rsidR="00EE11AE">
        <w:t>Stopha</w:t>
      </w:r>
      <w:proofErr w:type="spellEnd"/>
      <w:r w:rsidR="00EE11AE">
        <w:t xml:space="preserve"> 2015). When salmon return to </w:t>
      </w:r>
      <w:r w:rsidR="00EE11AE">
        <w:lastRenderedPageBreak/>
        <w:t xml:space="preserve">spawn as adults, </w:t>
      </w:r>
      <w:r w:rsidR="00C60924">
        <w:t xml:space="preserve">the otoliths from the carcasses </w:t>
      </w:r>
      <w:r w:rsidR="00EE11AE">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production</w:t>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0" w:author="Penelope  Cottrell-Crawford" w:date="2025-03-27T22:20:00Z" w16du:dateUtc="2025-03-28T05:20:00Z">
        <w:r w:rsidR="008129A7" w:rsidDel="00376DC6">
          <w:delText xml:space="preserve"> </w:delText>
        </w:r>
      </w:del>
      <w:r w:rsidR="008129A7">
        <w:t>die before spawning</w:t>
      </w:r>
      <w:r w:rsidR="00ED6DD2">
        <w:t xml:space="preserve"> if the stream is too crowded and oxygen levels are low</w:t>
      </w:r>
      <w:r w:rsidR="008129A7">
        <w:t xml:space="preserve">. </w:t>
      </w:r>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p>
    <w:p w14:paraId="6B184932" w14:textId="17D1AA29"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During World War II, US Navy contractors began dredging sand and gravel from the river bed, as well as from a wooded island at the river’s mouth</w:t>
      </w:r>
      <w:r w:rsidR="003573E5">
        <w:t>,</w:t>
      </w:r>
      <w:r>
        <w:t xml:space="preserve"> to build fortifications </w:t>
      </w:r>
      <w:r>
        <w:lastRenderedPageBreak/>
        <w:t xml:space="preserve">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w:t>
      </w:r>
      <w:r w:rsidR="003748D3">
        <w:t xml:space="preserve">in order 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07A5C4F3" w:rsidR="007A1247" w:rsidRPr="00A71AC7" w:rsidRDefault="00B20008" w:rsidP="00C248DD">
      <w:pPr>
        <w:spacing w:after="0" w:line="480" w:lineRule="auto"/>
        <w:ind w:firstLine="720"/>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200A2A"/>
    <w:rsid w:val="00200CF4"/>
    <w:rsid w:val="00225863"/>
    <w:rsid w:val="0023159F"/>
    <w:rsid w:val="00235D0E"/>
    <w:rsid w:val="00244BE8"/>
    <w:rsid w:val="00251453"/>
    <w:rsid w:val="00254549"/>
    <w:rsid w:val="00257952"/>
    <w:rsid w:val="002601D1"/>
    <w:rsid w:val="002611F9"/>
    <w:rsid w:val="00267749"/>
    <w:rsid w:val="0028194B"/>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71968"/>
    <w:rsid w:val="00A71AC7"/>
    <w:rsid w:val="00A75CB4"/>
    <w:rsid w:val="00A93FC4"/>
    <w:rsid w:val="00A9712C"/>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517B"/>
    <w:rsid w:val="00C564DA"/>
    <w:rsid w:val="00C60010"/>
    <w:rsid w:val="00C60924"/>
    <w:rsid w:val="00C60C31"/>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32CDC"/>
    <w:rsid w:val="00E34C7D"/>
    <w:rsid w:val="00E40425"/>
    <w:rsid w:val="00E518EF"/>
    <w:rsid w:val="00E702AD"/>
    <w:rsid w:val="00E70364"/>
    <w:rsid w:val="00E8129C"/>
    <w:rsid w:val="00E9763B"/>
    <w:rsid w:val="00EA6BCD"/>
    <w:rsid w:val="00EB397D"/>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4" Type="http://schemas.openxmlformats.org/officeDocument/2006/relationships/hyperlink" Target="https://www.adfg.alaska.gov/index.cfm?adfg=commercialbyareasoutheast.salmon_research_p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7</cp:revision>
  <cp:lastPrinted>2025-02-27T21:53:00Z</cp:lastPrinted>
  <dcterms:created xsi:type="dcterms:W3CDTF">2025-03-28T05:12:00Z</dcterms:created>
  <dcterms:modified xsi:type="dcterms:W3CDTF">2025-04-10T18:19:00Z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